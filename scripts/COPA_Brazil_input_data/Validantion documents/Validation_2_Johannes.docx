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2DC72" w14:textId="6C0F41A1" w:rsidR="005E7EA5" w:rsidRDefault="005E7EA5" w:rsidP="005E7EA5">
      <w:pPr>
        <w:pStyle w:val="berschrift1"/>
      </w:pPr>
      <w:r>
        <w:t>validation</w:t>
      </w:r>
    </w:p>
    <w:p w14:paraId="003EBD8E" w14:textId="3C0E8B57" w:rsidR="0005042A" w:rsidRDefault="00006754" w:rsidP="005E7EA5">
      <w:r>
        <w:t xml:space="preserve">The validation </w:t>
      </w:r>
      <w:r w:rsidR="009921B4">
        <w:t xml:space="preserve">procedure </w:t>
      </w:r>
      <w:r>
        <w:t>intends to check the performance of</w:t>
      </w:r>
      <w:r w:rsidR="009921B4">
        <w:t xml:space="preserve"> the</w:t>
      </w:r>
      <w:r>
        <w:t xml:space="preserve"> Brazilian version of </w:t>
      </w:r>
      <w:r w:rsidR="009921B4">
        <w:t xml:space="preserve">the </w:t>
      </w:r>
      <w:r>
        <w:t xml:space="preserve">COPA model. In order to attend this objective, we </w:t>
      </w:r>
      <w:r w:rsidR="009921B4">
        <w:t xml:space="preserve">compared </w:t>
      </w:r>
      <w:r>
        <w:t xml:space="preserve">results </w:t>
      </w:r>
      <w:r w:rsidR="009921B4">
        <w:t xml:space="preserve">of COPA </w:t>
      </w:r>
      <w:r w:rsidR="00623644">
        <w:t>with</w:t>
      </w:r>
      <w:r>
        <w:t xml:space="preserve"> </w:t>
      </w:r>
      <w:r w:rsidR="009921B4">
        <w:t xml:space="preserve">the observed dispatch of electricity generation as provided by the </w:t>
      </w:r>
      <w:r>
        <w:t xml:space="preserve">Brazilian National System Operator (ONS). We analyzed </w:t>
      </w:r>
      <w:r w:rsidR="009921B4">
        <w:t xml:space="preserve">the dispatch </w:t>
      </w:r>
      <w:r>
        <w:t xml:space="preserve">for one year, 2012, </w:t>
      </w:r>
      <w:r w:rsidR="009921B4">
        <w:t>o</w:t>
      </w:r>
      <w:r>
        <w:t xml:space="preserve">n a daily basis. </w:t>
      </w:r>
      <w:r w:rsidR="009921B4">
        <w:t xml:space="preserve">Although </w:t>
      </w:r>
      <w:r>
        <w:t xml:space="preserve">COPA </w:t>
      </w:r>
      <w:r w:rsidR="009921B4">
        <w:t xml:space="preserve">is an </w:t>
      </w:r>
      <w:r>
        <w:t xml:space="preserve">hourly </w:t>
      </w:r>
      <w:r w:rsidR="009921B4">
        <w:t>model</w:t>
      </w:r>
      <w:r>
        <w:t xml:space="preserve">, ONS </w:t>
      </w:r>
      <w:r w:rsidR="00B87AD4">
        <w:t xml:space="preserve">makes available </w:t>
      </w:r>
      <w:r>
        <w:t xml:space="preserve">data </w:t>
      </w:r>
      <w:r w:rsidR="009921B4">
        <w:t xml:space="preserve">on a </w:t>
      </w:r>
      <w:r>
        <w:t>daily basis</w:t>
      </w:r>
      <w:r w:rsidR="009921B4">
        <w:t xml:space="preserve"> only, which </w:t>
      </w:r>
      <w:r>
        <w:t xml:space="preserve">is the reason we compare the results </w:t>
      </w:r>
      <w:r w:rsidR="009921B4">
        <w:t xml:space="preserve">on that temporal resolution. </w:t>
      </w:r>
    </w:p>
    <w:p w14:paraId="2B047284" w14:textId="6F788A39" w:rsidR="00F6430A" w:rsidRPr="00F6430A" w:rsidRDefault="0005042A" w:rsidP="005E7EA5">
      <w:pPr>
        <w:rPr>
          <w:b/>
        </w:rPr>
      </w:pPr>
      <w:r>
        <w:t>We used data from</w:t>
      </w:r>
      <w:r w:rsidR="009921B4">
        <w:t xml:space="preserve"> the</w:t>
      </w:r>
      <w:r>
        <w:t xml:space="preserve"> Newave deck of December 2012. </w:t>
      </w:r>
      <w:r w:rsidR="00863523">
        <w:t xml:space="preserve">This is the software used to </w:t>
      </w:r>
      <w:r w:rsidR="009921B4">
        <w:t xml:space="preserve">plan </w:t>
      </w:r>
      <w:r w:rsidR="00863523">
        <w:t xml:space="preserve">the </w:t>
      </w:r>
      <w:r w:rsidR="009921B4">
        <w:t xml:space="preserve">monthly </w:t>
      </w:r>
      <w:r w:rsidR="00863523">
        <w:t>electrical system operation</w:t>
      </w:r>
      <w:r w:rsidR="009921B4">
        <w:t xml:space="preserve"> in Brazil</w:t>
      </w:r>
      <w:r w:rsidR="00863523">
        <w:t>.</w:t>
      </w:r>
      <w:r w:rsidR="00AE0788">
        <w:t xml:space="preserve"> </w:t>
      </w:r>
      <w:r w:rsidR="00587DCD">
        <w:t>The e</w:t>
      </w:r>
      <w:r w:rsidR="00AE0788">
        <w:t>lectricity Commercialization Chamber (CCEE)</w:t>
      </w:r>
      <w:r w:rsidR="00863523">
        <w:t xml:space="preserve"> publishes </w:t>
      </w:r>
      <w:r w:rsidR="00AE0788">
        <w:t>the deck</w:t>
      </w:r>
      <w:r w:rsidR="00863523">
        <w:t xml:space="preserve"> containing all information used as input to Newave </w:t>
      </w:r>
      <w:r w:rsidR="009921B4">
        <w:t>i</w:t>
      </w:r>
      <w:r w:rsidR="00863523">
        <w:t>n each month</w:t>
      </w:r>
      <w:r w:rsidR="00AE0788">
        <w:t xml:space="preserve"> </w:t>
      </w:r>
      <w:r w:rsidR="00AE0788">
        <w:fldChar w:fldCharType="begin"/>
      </w:r>
      <w:r w:rsidR="00F6430A">
        <w:instrText xml:space="preserve"> ADDIN ZOTERO_ITEM CSL_CITATION {"citationID":"5d2Wik62","properties":{"formattedCitation":"(Electricity Commercialization Chamber 2012)","plainCitation":"(Electricity Commercialization Chamber 2012)"},"citationItems":[{"id":4,"uris":["http://zotero.org/users/local/1Z89GYRF/items/ZXQSFFB8"],"uri":["http://zotero.org/users/local/1Z89GYRF/items/ZXQSFFB8"],"itemData":{"id":4,"type":"article","title":"Newave input files deck","URL":"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language":"Portuguese","author":[{"family":"Electricity Commercialization Chamber","given":"CCEE"}],"issued":{"date-parts":[["2012",12]]},"accessed":{"date-parts":[["2017",11,7]]}}}],"schema":"https://github.com/citation-style-language/schema/raw/master/csl-citation.json"} </w:instrText>
      </w:r>
      <w:r w:rsidR="00AE0788">
        <w:fldChar w:fldCharType="separate"/>
      </w:r>
      <w:r w:rsidR="00F6430A" w:rsidRPr="00F6430A">
        <w:t>(Electricity Commercialization Chamber 2012)</w:t>
      </w:r>
      <w:r w:rsidR="00AE0788">
        <w:fldChar w:fldCharType="end"/>
      </w:r>
      <w:r w:rsidR="00863523">
        <w:t>.</w:t>
      </w:r>
      <w:r w:rsidR="0049105A">
        <w:t xml:space="preserve"> We used data related to hydro power </w:t>
      </w:r>
      <w:r w:rsidR="009921B4">
        <w:t xml:space="preserve">generation capacities in all </w:t>
      </w:r>
      <w:r w:rsidR="0049105A">
        <w:t>subsystems, transmission lines capacities</w:t>
      </w:r>
      <w:r w:rsidR="009921B4">
        <w:t>,</w:t>
      </w:r>
      <w:r w:rsidR="0049105A">
        <w:t xml:space="preserve"> and variable costs of thermal plants in operation by December 2012.</w:t>
      </w:r>
      <w:r w:rsidR="007976D4">
        <w:t xml:space="preserve"> </w:t>
      </w:r>
      <w:r w:rsidR="0049105A">
        <w:t xml:space="preserve">Besides this data, we used some more information </w:t>
      </w:r>
      <w:del w:id="0" w:author="Johannes Schmidt" w:date="2017-11-07T16:37:00Z">
        <w:r w:rsidR="0049105A" w:rsidDel="00587DCD">
          <w:delText xml:space="preserve">achieved </w:delText>
        </w:r>
      </w:del>
      <w:ins w:id="1" w:author="Johannes Schmidt" w:date="2017-11-07T16:37:00Z">
        <w:r w:rsidR="00587DCD">
          <w:t xml:space="preserve">from the </w:t>
        </w:r>
      </w:ins>
      <w:del w:id="2" w:author="Johannes Schmidt" w:date="2017-11-07T16:37:00Z">
        <w:r w:rsidR="0049105A" w:rsidDel="00587DCD">
          <w:delText xml:space="preserve">on </w:delText>
        </w:r>
      </w:del>
      <w:r w:rsidR="0049105A">
        <w:t xml:space="preserve">ONS website, </w:t>
      </w:r>
      <w:del w:id="3" w:author="Johannes Schmidt" w:date="2017-11-07T16:37:00Z">
        <w:r w:rsidR="0049105A" w:rsidDel="00587DCD">
          <w:delText xml:space="preserve">like </w:delText>
        </w:r>
      </w:del>
      <w:ins w:id="4" w:author="Johannes Schmidt" w:date="2017-11-07T16:37:00Z">
        <w:r w:rsidR="00587DCD">
          <w:t>such as</w:t>
        </w:r>
        <w:r w:rsidR="00587DCD">
          <w:t xml:space="preserve"> </w:t>
        </w:r>
      </w:ins>
      <w:r w:rsidR="0049105A">
        <w:t>hydro inflows</w:t>
      </w:r>
      <w:r w:rsidR="00D65C9D">
        <w:t xml:space="preserve"> </w:t>
      </w:r>
      <w:r w:rsidR="00D65C9D">
        <w:fldChar w:fldCharType="begin"/>
      </w:r>
      <w:r w:rsidR="00F6430A">
        <w:instrText xml:space="preserve"> ADDIN ZOTERO_ITEM CSL_CITATION {"citationID":"vAUMLR4E","properties":{"formattedCitation":"(National System Operator 2017b)","plainCitation":"(National System Operator 2017b)"},"citationItems":[{"id":6,"uris":["http://zotero.org/users/local/1Z89GYRF/items/PFNUQ455"],"uri":["http://zotero.org/users/local/1Z89GYRF/items/PFNUQ455"],"itemData":{"id":6,"type":"article","title":"Hydrological data - inflows","URL":"http://www.ons.org.br/Paginas/resultados-da-operacao/historico-da-operacao/dados_hidrologicos_vazoes.aspx","language":"Portuguese","author":[{"family":"National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2017b)</w:t>
      </w:r>
      <w:r w:rsidR="00D65C9D">
        <w:fldChar w:fldCharType="end"/>
      </w:r>
      <w:r w:rsidR="00F6430A">
        <w:t xml:space="preserve"> and </w:t>
      </w:r>
      <w:r w:rsidR="00B87AD4">
        <w:t>reservoir parameters (initial and final levels and maximum capacity)</w:t>
      </w:r>
      <w:r w:rsidR="00D65C9D">
        <w:t xml:space="preserve"> </w:t>
      </w:r>
      <w:r w:rsidR="00D65C9D">
        <w:fldChar w:fldCharType="begin"/>
      </w:r>
      <w:r w:rsidR="00F6430A">
        <w:instrText xml:space="preserve"> ADDIN ZOTERO_ITEM CSL_CITATION {"citationID":"bTG1xrmf","properties":{"formattedCitation":"(National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2017c)</w:t>
      </w:r>
      <w:r w:rsidR="00D65C9D">
        <w:fldChar w:fldCharType="end"/>
      </w:r>
      <w:r w:rsidR="00F6430A">
        <w:t>.</w:t>
      </w:r>
      <w:r w:rsidR="0049105A">
        <w:t xml:space="preserve"> </w:t>
      </w:r>
      <w:r w:rsidR="00F6430A">
        <w:t xml:space="preserve">Hourly load </w:t>
      </w:r>
      <w:del w:id="5" w:author="Johannes Schmidt" w:date="2017-11-07T16:37:00Z">
        <w:r w:rsidR="00F6430A" w:rsidDel="00587DCD">
          <w:delText xml:space="preserve">information </w:delText>
        </w:r>
      </w:del>
      <w:ins w:id="6" w:author="Johannes Schmidt" w:date="2017-11-07T16:37:00Z">
        <w:r w:rsidR="00587DCD">
          <w:t xml:space="preserve">data </w:t>
        </w:r>
      </w:ins>
      <w:r w:rsidR="00F6430A">
        <w:t xml:space="preserve">was </w:t>
      </w:r>
      <w:del w:id="7" w:author="Johannes Schmidt" w:date="2017-11-07T16:37:00Z">
        <w:r w:rsidR="00F6430A" w:rsidDel="00587DCD">
          <w:delText xml:space="preserve">achieved </w:delText>
        </w:r>
      </w:del>
      <w:ins w:id="8" w:author="Johannes Schmidt" w:date="2017-11-07T16:37:00Z">
        <w:r w:rsidR="00587DCD">
          <w:t xml:space="preserve">obtained </w:t>
        </w:r>
      </w:ins>
      <w:r w:rsidR="00F6430A">
        <w:t>by mail</w:t>
      </w:r>
      <w:r w:rsidR="0095258F">
        <w:t xml:space="preserve"> correspondence</w:t>
      </w:r>
      <w:ins w:id="9" w:author="Johannes Schmidt" w:date="2017-11-07T16:37:00Z">
        <w:r w:rsidR="00587DCD">
          <w:t xml:space="preserve"> with ONS</w:t>
        </w:r>
      </w:ins>
      <w:r w:rsidR="00F6430A">
        <w:t xml:space="preserve"> </w:t>
      </w:r>
      <w:r w:rsidR="00F6430A">
        <w:fldChar w:fldCharType="begin"/>
      </w:r>
      <w:r w:rsidR="0087380A">
        <w:instrText xml:space="preserve"> ADDIN ZOTERO_ITEM CSL_CITATION {"citationID":"G8A6c0R3","properties":{"formattedCitation":"(National System Operator 2017a)","plainCitation":"(National System Operator 2017a)"},"citationItems":[{"id":8,"uris":["http://zotero.org/users/local/1Z89GYRF/items/JZBP8UTS"],"uri":["http://zotero.org/users/local/1Z89GYRF/items/JZBP8UTS"],"itemData":{"id":8,"type":"personal_communication","title":"Brazilian electrical system load information","URL":"https://mail.google.com/mail/u/0/?tab=mm#search/wilkens%40ons.org.br/15bc9a41d3e01573","language":"Portuguese","author":[{"family":"National System Operator","given":"ONS"}],"issued":{"date-parts":[["2017",5,2]]},"accessed":{"date-parts":[["2017",5,2]]}}}],"schema":"https://github.com/citation-style-language/schema/raw/master/csl-citation.json"} </w:instrText>
      </w:r>
      <w:r w:rsidR="00F6430A">
        <w:fldChar w:fldCharType="separate"/>
      </w:r>
      <w:r w:rsidR="00F6430A" w:rsidRPr="00F6430A">
        <w:t>(National System Operator 2017a)</w:t>
      </w:r>
      <w:r w:rsidR="00F6430A">
        <w:fldChar w:fldCharType="end"/>
      </w:r>
      <w:r w:rsidR="00F6430A">
        <w:t>.</w:t>
      </w:r>
    </w:p>
    <w:p w14:paraId="455DC57C" w14:textId="4D7189DF" w:rsidR="00A6436F" w:rsidRDefault="007976D4" w:rsidP="005E7EA5">
      <w:r>
        <w:t xml:space="preserve">We have also </w:t>
      </w:r>
      <w:r w:rsidR="009921B4">
        <w:t xml:space="preserve">derived </w:t>
      </w:r>
      <w:r>
        <w:t xml:space="preserve">installed wind capacity data from </w:t>
      </w:r>
      <w:r w:rsidR="009921B4">
        <w:t xml:space="preserve">the </w:t>
      </w:r>
      <w:r>
        <w:t xml:space="preserve">electricity market regulator website </w:t>
      </w:r>
      <w:r w:rsidR="0095258F">
        <w:fldChar w:fldCharType="begin"/>
      </w:r>
      <w:r w:rsidR="0095258F">
        <w:instrText xml:space="preserve"> ADDIN ZOTERO_ITEM CSL_CITATION {"citationID":"xBllvt4i","properties":{"formattedCitation":"(Electricity National Agency 2017)","plainCitation":"(Electricity National Agency 2017)"},"citationItems":[{"id":11,"uris":["http://zotero.org/users/local/1Z89GYRF/items/57XC9KND"],"uri":["http://zotero.org/users/local/1Z89GYRF/items/57XC9KND"],"itemData":{"id":11,"type":"article","title":"Brazilian electricity wind generation capacity","URL":"http://www2.aneel.gov.br/aplicacoes/capacidadebrasil/GeracaoTipoFase.asp","language":"Portuguese","author":[{"family":"Electricity National Agency","given":"ANEEL"}],"issued":{"date-parts":[["2017",11]]},"accessed":{"date-parts":[["2017",11,7]]}}}],"schema":"https://github.com/citation-style-language/schema/raw/master/csl-citation.json"} </w:instrText>
      </w:r>
      <w:r w:rsidR="0095258F">
        <w:fldChar w:fldCharType="separate"/>
      </w:r>
      <w:r w:rsidR="0095258F" w:rsidRPr="0095258F">
        <w:t>(Electricity National Agency 2017)</w:t>
      </w:r>
      <w:r w:rsidR="0095258F">
        <w:fldChar w:fldCharType="end"/>
      </w:r>
      <w:r>
        <w:t xml:space="preserve">. In terms of hourly time series of wind capacity factors, we collected data at </w:t>
      </w:r>
      <w:r w:rsidR="009921B4">
        <w:t xml:space="preserve">the </w:t>
      </w:r>
      <w:r>
        <w:t>Renewables Ninja website</w:t>
      </w:r>
      <w:r w:rsidR="002F1D6F">
        <w:t xml:space="preserve"> </w:t>
      </w:r>
      <w:r w:rsidR="002F1D6F" w:rsidRPr="002F1D6F">
        <w:t>(Staffell and Pfenninger 2016)</w:t>
      </w:r>
      <w:r>
        <w:t>.</w:t>
      </w:r>
      <w:r w:rsidR="00AD0722">
        <w:t xml:space="preserve"> </w:t>
      </w:r>
    </w:p>
    <w:p w14:paraId="27C417ED" w14:textId="41DA3812" w:rsidR="00C82319" w:rsidRDefault="00C82319" w:rsidP="005E7EA5">
      <w:r>
        <w:t>In order to make sure we were</w:t>
      </w:r>
      <w:r w:rsidR="00FC16EF">
        <w:t xml:space="preserve"> </w:t>
      </w:r>
      <w:r w:rsidR="00E3525C">
        <w:t xml:space="preserve">working with consistent </w:t>
      </w:r>
      <w:r w:rsidR="009921B4">
        <w:t>input data</w:t>
      </w:r>
      <w:r w:rsidR="00E3525C">
        <w:t xml:space="preserve">, </w:t>
      </w:r>
      <w:r w:rsidR="00FC16EF">
        <w:t xml:space="preserve">we verified </w:t>
      </w:r>
      <w:r w:rsidR="0097245D">
        <w:t xml:space="preserve">if </w:t>
      </w:r>
      <w:r w:rsidR="009921B4">
        <w:t xml:space="preserve">the temporal profile of </w:t>
      </w:r>
      <w:r w:rsidR="002F1D6F">
        <w:t>renewable</w:t>
      </w:r>
      <w:r w:rsidR="0097245D">
        <w:t xml:space="preserve"> resources </w:t>
      </w:r>
      <w:r w:rsidR="009921B4">
        <w:t>was valid</w:t>
      </w:r>
      <w:r w:rsidR="0097245D">
        <w:t xml:space="preserve">. </w:t>
      </w:r>
      <w:r w:rsidR="009921B4">
        <w:t>W</w:t>
      </w:r>
      <w:r w:rsidR="00E3525C">
        <w:t xml:space="preserve">e </w:t>
      </w:r>
      <w:r w:rsidR="009921B4">
        <w:t xml:space="preserve">observed that </w:t>
      </w:r>
      <w:r w:rsidR="00E3525C">
        <w:t xml:space="preserve">inflows during the humid period </w:t>
      </w:r>
      <w:r w:rsidR="009921B4">
        <w:t xml:space="preserve">were higher </w:t>
      </w:r>
      <w:r w:rsidR="00A6436F">
        <w:t xml:space="preserve">than </w:t>
      </w:r>
      <w:r w:rsidR="009921B4">
        <w:t xml:space="preserve">in the </w:t>
      </w:r>
      <w:r w:rsidR="00A6436F">
        <w:t xml:space="preserve">dry one </w:t>
      </w:r>
      <w:r w:rsidR="00E3525C">
        <w:t xml:space="preserve">in all </w:t>
      </w:r>
      <w:r w:rsidR="00A6436F">
        <w:t>subsystems. We observed greater wind resource</w:t>
      </w:r>
      <w:ins w:id="10" w:author="Johannes Schmidt" w:date="2017-11-07T16:37:00Z">
        <w:r w:rsidR="002F0E4D">
          <w:t>s</w:t>
        </w:r>
      </w:ins>
      <w:r w:rsidR="00A6436F">
        <w:t xml:space="preserve"> during the dry period than the humid one as well. </w:t>
      </w:r>
    </w:p>
    <w:p w14:paraId="70396253" w14:textId="440D70E8" w:rsidR="00616701" w:rsidRDefault="00B87AD4" w:rsidP="005E7EA5">
      <w:r>
        <w:t>The validation begins with the fixation of initial and terminal levels of each subsystem reservoirs.</w:t>
      </w:r>
      <w:r w:rsidR="00B8062F">
        <w:t xml:space="preserve"> </w:t>
      </w:r>
      <w:r w:rsidR="00DB5EDA">
        <w:t xml:space="preserve">We </w:t>
      </w:r>
      <w:del w:id="11" w:author="Johannes Schmidt" w:date="2017-11-07T16:37:00Z">
        <w:r w:rsidR="00DB5EDA" w:rsidDel="002F0E4D">
          <w:delText xml:space="preserve">got </w:delText>
        </w:r>
      </w:del>
      <w:ins w:id="12" w:author="Johannes Schmidt" w:date="2017-11-07T16:37:00Z">
        <w:r w:rsidR="002F0E4D">
          <w:t>obtained</w:t>
        </w:r>
        <w:r w:rsidR="002F0E4D">
          <w:t xml:space="preserve"> </w:t>
        </w:r>
      </w:ins>
      <w:r w:rsidR="00DB5EDA">
        <w:t xml:space="preserve">this information on </w:t>
      </w:r>
      <w:ins w:id="13" w:author="Johannes Schmidt" w:date="2017-11-07T16:38:00Z">
        <w:r w:rsidR="002F0E4D">
          <w:t xml:space="preserve">the </w:t>
        </w:r>
      </w:ins>
      <w:r w:rsidR="00DB5EDA">
        <w:t>ONS website</w:t>
      </w:r>
      <w:r w:rsidR="002F1D6F">
        <w:t xml:space="preserve"> </w:t>
      </w:r>
      <w:r w:rsidR="002F1D6F">
        <w:fldChar w:fldCharType="begin"/>
      </w:r>
      <w:r w:rsidR="002F1D6F">
        <w:instrText xml:space="preserve"> ADDIN ZOTERO_ITEM CSL_CITATION {"citationID":"12f6MAgP","properties":{"formattedCitation":"(National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2F1D6F">
        <w:fldChar w:fldCharType="separate"/>
      </w:r>
      <w:r w:rsidR="002F1D6F" w:rsidRPr="002F1D6F">
        <w:t>(National System Operator 2017c)</w:t>
      </w:r>
      <w:r w:rsidR="002F1D6F">
        <w:fldChar w:fldCharType="end"/>
      </w:r>
      <w:r w:rsidR="00DB5EDA">
        <w:t xml:space="preserve"> and </w:t>
      </w:r>
      <w:r w:rsidR="009921B4">
        <w:t xml:space="preserve">restricted the </w:t>
      </w:r>
      <w:r w:rsidR="00DB5EDA">
        <w:t xml:space="preserve">model </w:t>
      </w:r>
      <w:r w:rsidR="009921B4">
        <w:t>accordingly</w:t>
      </w:r>
      <w:r w:rsidR="00DB5EDA">
        <w:t xml:space="preserve">. </w:t>
      </w:r>
      <w:r w:rsidR="009921B4">
        <w:t xml:space="preserve">This </w:t>
      </w:r>
      <w:r w:rsidR="00AA2FDB">
        <w:t>was</w:t>
      </w:r>
      <w:r w:rsidR="00ED3CFA">
        <w:t xml:space="preserve"> necessary in order to avoid the model to empty all reservoirs</w:t>
      </w:r>
      <w:r w:rsidR="00DB5EDA">
        <w:t xml:space="preserve"> by the end of the period</w:t>
      </w:r>
      <w:r w:rsidR="00ED3CFA">
        <w:t xml:space="preserve">. </w:t>
      </w:r>
      <w:r w:rsidR="009921B4">
        <w:t>This w</w:t>
      </w:r>
      <w:r w:rsidR="00ED3CFA">
        <w:t>ould happen</w:t>
      </w:r>
      <w:r w:rsidR="009921B4">
        <w:t xml:space="preserve"> if reservoir levels wouldn’t be restricted</w:t>
      </w:r>
      <w:r w:rsidR="00ED3CFA">
        <w:t xml:space="preserve">, because hydro generation has zero </w:t>
      </w:r>
      <w:r w:rsidR="004355EE">
        <w:t xml:space="preserve">variable </w:t>
      </w:r>
      <w:r w:rsidR="00ED3CFA">
        <w:t>cost</w:t>
      </w:r>
      <w:r w:rsidR="009921B4">
        <w:t>s</w:t>
      </w:r>
      <w:r w:rsidR="00ED3CFA">
        <w:t xml:space="preserve">. </w:t>
      </w:r>
    </w:p>
    <w:p w14:paraId="1C4E9B39" w14:textId="4CAB2ADB" w:rsidR="0075623D" w:rsidRDefault="009921B4" w:rsidP="0075623D">
      <w:r>
        <w:lastRenderedPageBreak/>
        <w:t>After running the model and gathering outputs</w:t>
      </w:r>
      <w:r w:rsidR="00DB5EDA">
        <w:t xml:space="preserve">, </w:t>
      </w:r>
      <w:r>
        <w:t xml:space="preserve">we compared </w:t>
      </w:r>
      <w:r w:rsidR="00651868">
        <w:t>total inflows and total hydro electricity generation of ONS and COPA</w:t>
      </w:r>
      <w:r>
        <w:t>.</w:t>
      </w:r>
      <w:r w:rsidR="00651868">
        <w:t xml:space="preserve"> </w:t>
      </w:r>
      <w:r>
        <w:t xml:space="preserve">COPA </w:t>
      </w:r>
      <w:r w:rsidR="00651868">
        <w:t xml:space="preserve">was overestimating </w:t>
      </w:r>
      <w:del w:id="14" w:author="Johannes Schmidt" w:date="2017-11-07T16:38:00Z">
        <w:r w:rsidDel="002F0E4D">
          <w:delText>by</w:delText>
        </w:r>
        <w:r w:rsidR="00651868" w:rsidDel="002F0E4D">
          <w:delText xml:space="preserve"> 7% </w:delText>
        </w:r>
      </w:del>
      <w:r w:rsidR="001B6F0E">
        <w:t xml:space="preserve">the </w:t>
      </w:r>
      <w:r>
        <w:t>hydro-generation in comparison to observations</w:t>
      </w:r>
      <w:ins w:id="15" w:author="Johannes Schmidt" w:date="2017-11-07T16:38:00Z">
        <w:r w:rsidR="002F0E4D">
          <w:t xml:space="preserve"> </w:t>
        </w:r>
        <w:r w:rsidR="002F0E4D">
          <w:t>by 7%</w:t>
        </w:r>
      </w:ins>
      <w:r>
        <w:t>.</w:t>
      </w:r>
      <w:r>
        <w:t xml:space="preserve"> The cause of this deviation can be (a) the fact that we do not model evaporation of water in reservoirs and (b) we do not model the influence of storage levels on hydropower generation performance (i.e. lower reservoir levels reduce the energy content of the stored water)</w:t>
      </w:r>
      <w:r w:rsidR="001B6F0E">
        <w:t>. In order to correct that, we`ve multiplied COPA inflows by 93%, which we call inflow calibration factor.</w:t>
      </w:r>
      <w:r w:rsidR="00FC1609">
        <w:t xml:space="preserve"> </w:t>
      </w:r>
      <w:r w:rsidR="003327CC">
        <w:fldChar w:fldCharType="begin"/>
      </w:r>
      <w:r w:rsidR="003327CC">
        <w:instrText xml:space="preserve"> REF _Ref497407869 \h </w:instrText>
      </w:r>
      <w:r w:rsidR="003327CC">
        <w:fldChar w:fldCharType="separate"/>
      </w:r>
      <w:r w:rsidR="003327CC">
        <w:t xml:space="preserve">Figure </w:t>
      </w:r>
      <w:r w:rsidR="003327CC">
        <w:rPr>
          <w:noProof/>
        </w:rPr>
        <w:t>1</w:t>
      </w:r>
      <w:r w:rsidR="003327CC">
        <w:fldChar w:fldCharType="end"/>
      </w:r>
      <w:r w:rsidR="003327CC">
        <w:t xml:space="preserve"> </w:t>
      </w:r>
      <w:r w:rsidR="00D0377C">
        <w:t xml:space="preserve">and </w:t>
      </w:r>
      <w:r w:rsidR="00D0377C">
        <w:fldChar w:fldCharType="begin"/>
      </w:r>
      <w:r w:rsidR="00D0377C">
        <w:instrText xml:space="preserve"> REF _Ref497408800 \h </w:instrText>
      </w:r>
      <w:r w:rsidR="00D0377C">
        <w:fldChar w:fldCharType="separate"/>
      </w:r>
      <w:r w:rsidR="00D0377C">
        <w:t xml:space="preserve">Figure </w:t>
      </w:r>
      <w:r w:rsidR="00D0377C">
        <w:rPr>
          <w:noProof/>
        </w:rPr>
        <w:t>2</w:t>
      </w:r>
      <w:r w:rsidR="00D0377C">
        <w:fldChar w:fldCharType="end"/>
      </w:r>
      <w:r w:rsidR="00D0377C">
        <w:t xml:space="preserve"> show</w:t>
      </w:r>
      <w:r w:rsidR="00332210">
        <w:t xml:space="preserve"> total hydro generation of ONS and COPA</w:t>
      </w:r>
      <w:r w:rsidR="00D0377C">
        <w:t xml:space="preserve"> on </w:t>
      </w:r>
      <w:r>
        <w:t xml:space="preserve">a </w:t>
      </w:r>
      <w:r w:rsidR="00D0377C">
        <w:t>daily basis and on monthly basis</w:t>
      </w:r>
      <w:r>
        <w:t xml:space="preserve"> after correction</w:t>
      </w:r>
      <w:r w:rsidR="00332210">
        <w:t>.</w:t>
      </w:r>
      <w:r w:rsidR="0075623D">
        <w:t xml:space="preserve"> The </w:t>
      </w:r>
      <w:r w:rsidR="002F1D6F">
        <w:fldChar w:fldCharType="begin"/>
      </w:r>
      <w:r w:rsidR="002F1D6F">
        <w:instrText xml:space="preserve"> REF _Ref497407869 \h </w:instrText>
      </w:r>
      <w:r w:rsidR="002F1D6F">
        <w:fldChar w:fldCharType="separate"/>
      </w:r>
      <w:r w:rsidR="002F1D6F">
        <w:t xml:space="preserve">Figure </w:t>
      </w:r>
      <w:r w:rsidR="002F1D6F">
        <w:rPr>
          <w:noProof/>
        </w:rPr>
        <w:t>1</w:t>
      </w:r>
      <w:r w:rsidR="002F1D6F">
        <w:fldChar w:fldCharType="end"/>
      </w:r>
      <w:r w:rsidR="0075623D">
        <w:t xml:space="preserve"> shows the thermal generation from ONS and COPA.</w:t>
      </w:r>
    </w:p>
    <w:p w14:paraId="6644E21D" w14:textId="0C831879" w:rsidR="00CF3DDB" w:rsidRDefault="00CF3DDB" w:rsidP="00CF3DDB">
      <w:r>
        <w:t xml:space="preserve"> </w:t>
      </w:r>
    </w:p>
    <w:p w14:paraId="12818D8A" w14:textId="4D0C271A" w:rsidR="00332210" w:rsidRDefault="00332210" w:rsidP="005E7EA5"/>
    <w:p w14:paraId="6EE115FF" w14:textId="330C997C" w:rsidR="00332210" w:rsidRDefault="00683D5E" w:rsidP="003327CC">
      <w:pPr>
        <w:keepNext/>
        <w:jc w:val="center"/>
      </w:pPr>
      <w:r>
        <w:object w:dxaOrig="7560" w:dyaOrig="7560" w14:anchorId="7538B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63.75pt" o:ole="">
            <v:imagedata r:id="rId8" o:title=""/>
          </v:shape>
          <o:OLEObject Type="Embed" ProgID="Acrobat.Document.11" ShapeID="_x0000_i1025" DrawAspect="Content" ObjectID="_1571578025" r:id="rId9"/>
        </w:object>
      </w:r>
    </w:p>
    <w:p w14:paraId="7980E111" w14:textId="3D6D7F23" w:rsidR="003327CC" w:rsidRDefault="00332210" w:rsidP="003327CC">
      <w:pPr>
        <w:pStyle w:val="Beschriftung"/>
        <w:jc w:val="center"/>
      </w:pPr>
      <w:bookmarkStart w:id="16" w:name="_Ref497407869"/>
      <w:r>
        <w:t xml:space="preserve">Figure </w:t>
      </w:r>
      <w:r>
        <w:fldChar w:fldCharType="begin"/>
      </w:r>
      <w:r>
        <w:instrText xml:space="preserve"> SEQ Figure \* ARABIC </w:instrText>
      </w:r>
      <w:r>
        <w:fldChar w:fldCharType="separate"/>
      </w:r>
      <w:r w:rsidR="004F59BC">
        <w:rPr>
          <w:noProof/>
        </w:rPr>
        <w:t>1</w:t>
      </w:r>
      <w:r>
        <w:fldChar w:fldCharType="end"/>
      </w:r>
      <w:bookmarkEnd w:id="16"/>
      <w:r w:rsidR="00A6436F">
        <w:t xml:space="preserve">: </w:t>
      </w:r>
      <w:r w:rsidR="003327CC">
        <w:t>Hydro total generation.</w:t>
      </w:r>
      <w:r w:rsidR="00D0377C">
        <w:t xml:space="preserve"> Daily basis</w:t>
      </w:r>
      <w:r w:rsidR="003327CC">
        <w:t xml:space="preserve"> </w:t>
      </w:r>
    </w:p>
    <w:p w14:paraId="1A44C43A" w14:textId="77777777" w:rsidR="00D0377C" w:rsidRPr="00866E76" w:rsidRDefault="00D0377C" w:rsidP="00D0377C">
      <w:pPr>
        <w:spacing w:line="240" w:lineRule="auto"/>
        <w:ind w:firstLine="0"/>
        <w:jc w:val="left"/>
      </w:pPr>
    </w:p>
    <w:p w14:paraId="33A059B5" w14:textId="77777777" w:rsidR="00D0377C" w:rsidRDefault="00D0377C" w:rsidP="00D0377C">
      <w:pPr>
        <w:keepNext/>
        <w:spacing w:line="240" w:lineRule="auto"/>
        <w:ind w:firstLine="0"/>
        <w:jc w:val="center"/>
      </w:pPr>
      <w:r>
        <w:rPr>
          <w:noProof/>
          <w:lang w:val="de-AT" w:eastAsia="de-AT"/>
        </w:rPr>
        <w:lastRenderedPageBreak/>
        <w:drawing>
          <wp:inline distT="0" distB="0" distL="0" distR="0" wp14:anchorId="5F81D2C5" wp14:editId="144E4F35">
            <wp:extent cx="443865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1.png"/>
                    <pic:cNvPicPr/>
                  </pic:nvPicPr>
                  <pic:blipFill>
                    <a:blip r:embed="rId10">
                      <a:extLst>
                        <a:ext uri="{28A0092B-C50C-407E-A947-70E740481C1C}">
                          <a14:useLocalDpi xmlns:a14="http://schemas.microsoft.com/office/drawing/2010/main" val="0"/>
                        </a:ext>
                      </a:extLst>
                    </a:blip>
                    <a:stretch>
                      <a:fillRect/>
                    </a:stretch>
                  </pic:blipFill>
                  <pic:spPr>
                    <a:xfrm>
                      <a:off x="0" y="0"/>
                      <a:ext cx="4524606" cy="4524606"/>
                    </a:xfrm>
                    <a:prstGeom prst="rect">
                      <a:avLst/>
                    </a:prstGeom>
                  </pic:spPr>
                </pic:pic>
              </a:graphicData>
            </a:graphic>
          </wp:inline>
        </w:drawing>
      </w:r>
    </w:p>
    <w:p w14:paraId="0254636F" w14:textId="153916D2" w:rsidR="00D0377C" w:rsidRDefault="00D0377C" w:rsidP="00D0377C">
      <w:pPr>
        <w:pStyle w:val="Beschriftung"/>
        <w:jc w:val="center"/>
      </w:pPr>
      <w:bookmarkStart w:id="17" w:name="_Ref497408800"/>
      <w:r>
        <w:t xml:space="preserve">Figure </w:t>
      </w:r>
      <w:r>
        <w:fldChar w:fldCharType="begin"/>
      </w:r>
      <w:r>
        <w:instrText xml:space="preserve"> SEQ Figure \* ARABIC </w:instrText>
      </w:r>
      <w:r>
        <w:fldChar w:fldCharType="separate"/>
      </w:r>
      <w:r w:rsidR="004F59BC">
        <w:rPr>
          <w:noProof/>
        </w:rPr>
        <w:t>2</w:t>
      </w:r>
      <w:r>
        <w:fldChar w:fldCharType="end"/>
      </w:r>
      <w:bookmarkEnd w:id="17"/>
      <w:r>
        <w:t>: Monthly hydro generation</w:t>
      </w:r>
    </w:p>
    <w:p w14:paraId="6118AA9B" w14:textId="28F3B33D" w:rsidR="0075623D" w:rsidRDefault="0075623D" w:rsidP="0075623D">
      <w:r>
        <w:t xml:space="preserve">There are some differences in hydro generation mainly </w:t>
      </w:r>
      <w:r w:rsidR="009921B4">
        <w:t xml:space="preserve">at </w:t>
      </w:r>
      <w:r>
        <w:t>the end of the year probably because COPA does not deal with the hydrological uncertainties</w:t>
      </w:r>
      <w:r w:rsidR="009921B4">
        <w:t xml:space="preserve"> (as it is deterministic)</w:t>
      </w:r>
      <w:r>
        <w:t xml:space="preserve">. </w:t>
      </w:r>
    </w:p>
    <w:p w14:paraId="0A55D7BA" w14:textId="4610C942" w:rsidR="0075623D" w:rsidRDefault="0075623D" w:rsidP="0075623D">
      <w:commentRangeStart w:id="18"/>
      <w:r>
        <w:t xml:space="preserve">Besides the fact that inflows are not certain, the second half of the year is the driest period in Brazil usually, and so it may </w:t>
      </w:r>
      <w:del w:id="19" w:author="Johannes Schmidt" w:date="2017-11-06T16:54:00Z">
        <w:r w:rsidDel="009921B4">
          <w:delText xml:space="preserve">justifies </w:delText>
        </w:r>
      </w:del>
      <w:ins w:id="20" w:author="Johannes Schmidt" w:date="2017-11-06T16:54:00Z">
        <w:r w:rsidR="009921B4">
          <w:t xml:space="preserve">justify </w:t>
        </w:r>
      </w:ins>
      <w:r>
        <w:t>greater thermal dispatch by ONS. Other factor</w:t>
      </w:r>
      <w:ins w:id="21" w:author="Johannes Schmidt" w:date="2017-11-06T16:54:00Z">
        <w:r w:rsidR="009921B4">
          <w:t>s</w:t>
        </w:r>
      </w:ins>
      <w:r>
        <w:t xml:space="preserve"> to be considered is that </w:t>
      </w:r>
      <w:r w:rsidRPr="00DF3FD6">
        <w:t xml:space="preserve">the load is </w:t>
      </w:r>
      <w:del w:id="22" w:author="Johannes Schmidt" w:date="2017-11-06T16:54:00Z">
        <w:r w:rsidRPr="00DF3FD6" w:rsidDel="009921B4">
          <w:delText xml:space="preserve">uncertainty </w:delText>
        </w:r>
      </w:del>
      <w:ins w:id="23" w:author="Johannes Schmidt" w:date="2017-11-06T16:54:00Z">
        <w:r w:rsidR="009921B4">
          <w:t>uncertain</w:t>
        </w:r>
      </w:ins>
      <w:ins w:id="24" w:author="Johannes Schmidt" w:date="2017-11-06T16:55:00Z">
        <w:r w:rsidR="00D020E6">
          <w:t xml:space="preserve"> </w:t>
        </w:r>
      </w:ins>
      <w:r>
        <w:t xml:space="preserve">as well. It has a well-defined shape depending on </w:t>
      </w:r>
      <w:del w:id="25" w:author="Johannes Schmidt" w:date="2017-11-06T16:54:00Z">
        <w:r w:rsidDel="009921B4">
          <w:delText xml:space="preserve">year </w:delText>
        </w:r>
      </w:del>
      <w:ins w:id="26" w:author="Johannes Schmidt" w:date="2017-11-06T16:54:00Z">
        <w:r w:rsidR="009921B4">
          <w:t xml:space="preserve">the </w:t>
        </w:r>
      </w:ins>
      <w:r>
        <w:t>season</w:t>
      </w:r>
      <w:ins w:id="27" w:author="Johannes Schmidt" w:date="2017-11-06T16:54:00Z">
        <w:r w:rsidR="009921B4">
          <w:t xml:space="preserve"> of the year</w:t>
        </w:r>
      </w:ins>
      <w:r>
        <w:t xml:space="preserve">, </w:t>
      </w:r>
      <w:commentRangeStart w:id="28"/>
      <w:r>
        <w:t xml:space="preserve">but the </w:t>
      </w:r>
      <w:del w:id="29" w:author="CANCELLA-MORAIS Rafael" w:date="2017-11-06T17:23:00Z">
        <w:r w:rsidDel="00A53900">
          <w:delText xml:space="preserve">pick </w:delText>
        </w:r>
      </w:del>
      <w:ins w:id="30" w:author="CANCELLA-MORAIS Rafael" w:date="2017-11-06T17:23:00Z">
        <w:r w:rsidR="00A53900">
          <w:t xml:space="preserve">load peak </w:t>
        </w:r>
      </w:ins>
      <w:r>
        <w:t>is always suitable to changes</w:t>
      </w:r>
      <w:ins w:id="31" w:author="CANCELLA-MORAIS Rafael" w:date="2017-11-06T17:23:00Z">
        <w:r w:rsidR="00A53900">
          <w:t xml:space="preserve"> in terms of value and </w:t>
        </w:r>
      </w:ins>
      <w:r w:rsidR="00683D5E">
        <w:t xml:space="preserve">the day time </w:t>
      </w:r>
      <w:ins w:id="32" w:author="CANCELLA-MORAIS Rafael" w:date="2017-11-06T17:23:00Z">
        <w:r w:rsidR="00A53900">
          <w:t xml:space="preserve"> it occurs</w:t>
        </w:r>
      </w:ins>
      <w:r>
        <w:t xml:space="preserve">. </w:t>
      </w:r>
      <w:commentRangeEnd w:id="28"/>
      <w:r w:rsidR="009921B4">
        <w:rPr>
          <w:rStyle w:val="Kommentarzeichen"/>
        </w:rPr>
        <w:commentReference w:id="28"/>
      </w:r>
      <w:r>
        <w:t xml:space="preserve">Sometimes it is necessary to dispatch more thermal plants to deal with rapid load changes.  </w:t>
      </w:r>
      <w:commentRangeEnd w:id="18"/>
      <w:r w:rsidR="009921B4">
        <w:rPr>
          <w:rStyle w:val="Kommentarzeichen"/>
        </w:rPr>
        <w:commentReference w:id="18"/>
      </w:r>
    </w:p>
    <w:p w14:paraId="12FE09D1" w14:textId="77777777" w:rsidR="00F914A8" w:rsidRDefault="00F914A8" w:rsidP="0075623D"/>
    <w:p w14:paraId="338FB973" w14:textId="77777777" w:rsidR="00F914A8" w:rsidRDefault="00F914A8" w:rsidP="0075623D"/>
    <w:p w14:paraId="2BCA338A" w14:textId="77777777" w:rsidR="00F914A8" w:rsidRDefault="00F914A8" w:rsidP="0075623D"/>
    <w:p w14:paraId="36CB6288" w14:textId="77777777" w:rsidR="00F914A8" w:rsidRDefault="00F914A8" w:rsidP="0075623D"/>
    <w:p w14:paraId="2997F17B" w14:textId="77777777" w:rsidR="00866E76" w:rsidRDefault="00866E76" w:rsidP="00683D5E">
      <w:pPr>
        <w:keepNext/>
        <w:jc w:val="center"/>
      </w:pPr>
      <w:r>
        <w:object w:dxaOrig="7560" w:dyaOrig="7560" w14:anchorId="2FD06604">
          <v:shape id="_x0000_i1026" type="#_x0000_t75" style="width:351.75pt;height:351.75pt" o:ole="">
            <v:imagedata r:id="rId13" o:title=""/>
          </v:shape>
          <o:OLEObject Type="Embed" ProgID="Acrobat.Document.11" ShapeID="_x0000_i1026" DrawAspect="Content" ObjectID="_1571578026" r:id="rId14"/>
        </w:object>
      </w:r>
    </w:p>
    <w:p w14:paraId="1154329E" w14:textId="6373EB1A" w:rsidR="00866E76" w:rsidRDefault="00866E76" w:rsidP="00866E76">
      <w:pPr>
        <w:pStyle w:val="Beschriftung"/>
        <w:jc w:val="center"/>
      </w:pPr>
      <w:r>
        <w:t xml:space="preserve">Figure </w:t>
      </w:r>
      <w:r>
        <w:fldChar w:fldCharType="begin"/>
      </w:r>
      <w:r>
        <w:instrText xml:space="preserve"> SEQ Figure \* ARABIC </w:instrText>
      </w:r>
      <w:r>
        <w:fldChar w:fldCharType="separate"/>
      </w:r>
      <w:r w:rsidR="004F59BC">
        <w:rPr>
          <w:noProof/>
        </w:rPr>
        <w:t>3</w:t>
      </w:r>
      <w:r>
        <w:fldChar w:fldCharType="end"/>
      </w:r>
      <w:r>
        <w:t>: Thermal total generation. Daily basis</w:t>
      </w:r>
    </w:p>
    <w:p w14:paraId="547F5557" w14:textId="77777777" w:rsidR="00F914A8" w:rsidRDefault="00F914A8" w:rsidP="00CF3DDB"/>
    <w:p w14:paraId="6A1A9D99" w14:textId="597D7D75" w:rsidR="00850BCE" w:rsidRDefault="00F914A8" w:rsidP="00F914A8">
      <w:r>
        <w:t xml:space="preserve">A third uncertainty during the operation of Brazilian electrical system is </w:t>
      </w:r>
      <w:r w:rsidR="00850BCE">
        <w:t xml:space="preserve">associated with </w:t>
      </w:r>
      <w:r>
        <w:t xml:space="preserve">the installation of new plants. Sometimes </w:t>
      </w:r>
      <w:r w:rsidR="00850BCE">
        <w:t xml:space="preserve">dispatch is planned ahead assuming that </w:t>
      </w:r>
      <w:r>
        <w:t>power plant</w:t>
      </w:r>
      <w:r w:rsidR="00850BCE">
        <w:t xml:space="preserve">s are available in the future, although installation takes longer than planned. If that is the case, additional </w:t>
      </w:r>
      <w:r>
        <w:t xml:space="preserve">thermal generation </w:t>
      </w:r>
      <w:r w:rsidR="00850BCE">
        <w:t xml:space="preserve">may have to be dispatched </w:t>
      </w:r>
      <w:ins w:id="33" w:author="Johannes Schmidt" w:date="2017-11-07T16:39:00Z">
        <w:r w:rsidR="006B0F6B">
          <w:t xml:space="preserve">later (i.e. more than planned) </w:t>
        </w:r>
      </w:ins>
      <w:r w:rsidR="00850BCE">
        <w:t xml:space="preserve">to balance </w:t>
      </w:r>
      <w:r>
        <w:t xml:space="preserve">load </w:t>
      </w:r>
      <w:r w:rsidR="00850BCE">
        <w:t>with generation</w:t>
      </w:r>
      <w:r>
        <w:t xml:space="preserve">. </w:t>
      </w:r>
      <w:r w:rsidR="00850BCE">
        <w:t xml:space="preserve">The deterministic COPA model, where everything is known, </w:t>
      </w:r>
      <w:del w:id="34" w:author="Johannes Schmidt" w:date="2017-11-07T16:39:00Z">
        <w:r w:rsidR="00850BCE" w:rsidDel="006B0F6B">
          <w:delText>is going to minimize</w:delText>
        </w:r>
      </w:del>
      <w:ins w:id="35" w:author="Johannes Schmidt" w:date="2017-11-07T16:39:00Z">
        <w:r w:rsidR="006B0F6B">
          <w:t>minimizes</w:t>
        </w:r>
      </w:ins>
      <w:r w:rsidR="00850BCE">
        <w:t xml:space="preserve"> thermal power generation, as it is the only form of generation with variable costs.</w:t>
      </w:r>
      <w:r w:rsidR="00697396">
        <w:t xml:space="preserve"> Additionally, it is going to minimize the dispatch of peak load plants, as those are much more costly. This is possible in a deterministic model, real dispatch, in particular in hydropower dominated systems, however, faces uncertainties which </w:t>
      </w:r>
      <w:ins w:id="36" w:author="Johannes Schmidt" w:date="2017-11-07T16:39:00Z">
        <w:r w:rsidR="006B0F6B">
          <w:t>increases the use of peaking power plants.</w:t>
        </w:r>
      </w:ins>
      <w:del w:id="37" w:author="Johannes Schmidt" w:date="2017-11-07T16:39:00Z">
        <w:r w:rsidR="00697396" w:rsidDel="006B0F6B">
          <w:delText>explain the differences.</w:delText>
        </w:r>
      </w:del>
    </w:p>
    <w:p w14:paraId="382638C9" w14:textId="3DC3F1F7" w:rsidR="00921C30" w:rsidRDefault="004F59BC" w:rsidP="00921C30">
      <w:del w:id="38" w:author="Johannes Schmidt" w:date="2017-11-07T16:39:00Z">
        <w:r w:rsidDel="006B0F6B">
          <w:delText xml:space="preserve">The </w:delText>
        </w:r>
      </w:del>
      <w:r w:rsidR="0091486C">
        <w:fldChar w:fldCharType="begin"/>
      </w:r>
      <w:r w:rsidR="0091486C">
        <w:instrText xml:space="preserve"> REF _Ref497826287 \h </w:instrText>
      </w:r>
      <w:r w:rsidR="0091486C">
        <w:fldChar w:fldCharType="separate"/>
      </w:r>
      <w:r w:rsidR="0091486C">
        <w:t xml:space="preserve">Figure </w:t>
      </w:r>
      <w:r w:rsidR="0091486C">
        <w:rPr>
          <w:noProof/>
        </w:rPr>
        <w:t>4</w:t>
      </w:r>
      <w:r w:rsidR="0091486C">
        <w:fldChar w:fldCharType="end"/>
      </w:r>
      <w:r>
        <w:t xml:space="preserve"> shows the examination of wind generation.</w:t>
      </w:r>
      <w:r w:rsidR="0087076C">
        <w:t xml:space="preserve"> </w:t>
      </w:r>
      <w:r w:rsidR="004C3536">
        <w:t xml:space="preserve">We observe a shape compatible with the wind profile in Brazil. This means less production during the wet period and more generation during the dry period. </w:t>
      </w:r>
      <w:ins w:id="39" w:author="Johannes Schmidt" w:date="2017-11-07T16:39:00Z">
        <w:r w:rsidR="006B0F6B">
          <w:t xml:space="preserve">While </w:t>
        </w:r>
      </w:ins>
      <w:del w:id="40" w:author="Johannes Schmidt" w:date="2017-11-07T16:39:00Z">
        <w:r w:rsidR="004C3536" w:rsidDel="006B0F6B">
          <w:delText>B</w:delText>
        </w:r>
      </w:del>
      <w:ins w:id="41" w:author="Johannes Schmidt" w:date="2017-11-07T16:39:00Z">
        <w:r w:rsidR="006B0F6B">
          <w:t>b</w:t>
        </w:r>
      </w:ins>
      <w:r w:rsidR="004C3536">
        <w:t xml:space="preserve">oth, COPA and ONS follow </w:t>
      </w:r>
      <w:del w:id="42" w:author="Johannes Schmidt" w:date="2017-11-07T16:39:00Z">
        <w:r w:rsidR="004C3536" w:rsidDel="006B0F6B">
          <w:lastRenderedPageBreak/>
          <w:delText>the resources availability</w:delText>
        </w:r>
      </w:del>
      <w:ins w:id="43" w:author="Johannes Schmidt" w:date="2017-11-07T16:39:00Z">
        <w:r w:rsidR="006B0F6B">
          <w:t>this profile</w:t>
        </w:r>
      </w:ins>
      <w:r w:rsidR="004C3536">
        <w:t>.</w:t>
      </w:r>
      <w:r w:rsidR="00B05255">
        <w:t xml:space="preserve"> COPA is more optimistic between July and October</w:t>
      </w:r>
      <w:del w:id="44" w:author="Johannes Schmidt" w:date="2017-11-07T16:40:00Z">
        <w:r w:rsidR="00B05255" w:rsidDel="006B0F6B">
          <w:delText xml:space="preserve"> though</w:delText>
        </w:r>
      </w:del>
      <w:r w:rsidR="00B05255">
        <w:t xml:space="preserve">. </w:t>
      </w:r>
      <w:del w:id="45" w:author="Johannes Schmidt" w:date="2017-11-07T16:40:00Z">
        <w:r w:rsidR="00B05255" w:rsidDel="006B0F6B">
          <w:delText xml:space="preserve">Probably it is because some shutdown maintenance or delay in some plant start-up. </w:delText>
        </w:r>
      </w:del>
      <w:r w:rsidR="00921C30">
        <w:t xml:space="preserve">The wind generation </w:t>
      </w:r>
      <w:del w:id="46" w:author="Johannes Schmidt" w:date="2017-11-07T16:40:00Z">
        <w:r w:rsidR="00921C30" w:rsidDel="006B0F6B">
          <w:delText xml:space="preserve">took </w:delText>
        </w:r>
      </w:del>
      <w:ins w:id="47" w:author="Johannes Schmidt" w:date="2017-11-07T16:40:00Z">
        <w:r w:rsidR="006B0F6B">
          <w:t xml:space="preserve">takes </w:t>
        </w:r>
      </w:ins>
      <w:r w:rsidR="00921C30">
        <w:t xml:space="preserve">place in two subsystems: Northeast and South. </w:t>
      </w:r>
    </w:p>
    <w:p w14:paraId="64C60F9D" w14:textId="01D9DD40" w:rsidR="00515E0D" w:rsidRDefault="00921C30" w:rsidP="00921C30">
      <w:r>
        <w:t xml:space="preserve">In terms of comparison by regions, </w:t>
      </w:r>
      <w:r w:rsidR="00F22663">
        <w:fldChar w:fldCharType="begin"/>
      </w:r>
      <w:r w:rsidR="00F22663">
        <w:instrText xml:space="preserve"> REF _Ref497817853 \h </w:instrText>
      </w:r>
      <w:r w:rsidR="00F22663">
        <w:fldChar w:fldCharType="separate"/>
      </w:r>
      <w:r w:rsidR="00F22663">
        <w:t xml:space="preserve">Table </w:t>
      </w:r>
      <w:r w:rsidR="00F22663">
        <w:rPr>
          <w:noProof/>
        </w:rPr>
        <w:t>1</w:t>
      </w:r>
      <w:r w:rsidR="00F22663">
        <w:fldChar w:fldCharType="end"/>
      </w:r>
      <w:r w:rsidR="00F22663">
        <w:t xml:space="preserve"> </w:t>
      </w:r>
      <w:r>
        <w:t xml:space="preserve">shows the correlation and </w:t>
      </w:r>
      <w:r w:rsidR="005B5CB6">
        <w:t>root-mean-square deviation (</w:t>
      </w:r>
      <w:r>
        <w:t>RMSE</w:t>
      </w:r>
      <w:r w:rsidR="005B5CB6">
        <w:t>)</w:t>
      </w:r>
      <w:r>
        <w:t xml:space="preserve"> from ONS and COPA generation.</w:t>
      </w:r>
      <w:r w:rsidR="005B5CB6">
        <w:t xml:space="preserve"> The greatest correlation is observed in hydro generation in North region (81%) and the smallest RMSE is </w:t>
      </w:r>
      <w:r w:rsidR="0091486C">
        <w:t>observed in</w:t>
      </w:r>
      <w:r w:rsidR="008A0241">
        <w:t xml:space="preserve"> </w:t>
      </w:r>
      <w:r w:rsidR="00E726FF">
        <w:t xml:space="preserve">thermal </w:t>
      </w:r>
      <w:r w:rsidR="0091486C">
        <w:t xml:space="preserve">generation in </w:t>
      </w:r>
      <w:ins w:id="48" w:author="Johannes Schmidt" w:date="2017-11-07T16:40:00Z">
        <w:r w:rsidR="006B0F6B">
          <w:t xml:space="preserve">the </w:t>
        </w:r>
      </w:ins>
      <w:r w:rsidR="00F239D7">
        <w:t>Northeast region</w:t>
      </w:r>
      <w:r w:rsidR="00E726FF">
        <w:t xml:space="preserve"> (0.13)</w:t>
      </w:r>
      <w:r w:rsidR="00F239D7">
        <w:t>.</w:t>
      </w:r>
    </w:p>
    <w:p w14:paraId="7D37AF91" w14:textId="4975521C" w:rsidR="004F59BC" w:rsidRDefault="00921C30" w:rsidP="00CF3DDB">
      <w:r>
        <w:t xml:space="preserve"> </w:t>
      </w:r>
    </w:p>
    <w:p w14:paraId="0D063E24" w14:textId="690821A3" w:rsidR="004F59BC" w:rsidRDefault="00F239D7" w:rsidP="004F59BC">
      <w:pPr>
        <w:keepNext/>
        <w:jc w:val="center"/>
      </w:pPr>
      <w:r>
        <w:rPr>
          <w:noProof/>
          <w:sz w:val="18"/>
          <w:szCs w:val="18"/>
          <w:lang w:val="de-AT" w:eastAsia="de-AT"/>
        </w:rPr>
        <w:drawing>
          <wp:inline distT="0" distB="0" distL="0" distR="0" wp14:anchorId="77FF5D60" wp14:editId="27E920E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_total_generati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003E4D7" w14:textId="284F6E4F" w:rsidR="00D0377C" w:rsidRDefault="004F59BC" w:rsidP="004F59BC">
      <w:pPr>
        <w:pStyle w:val="Beschriftung"/>
        <w:jc w:val="center"/>
      </w:pPr>
      <w:bookmarkStart w:id="49" w:name="_Ref497826287"/>
      <w:r>
        <w:t xml:space="preserve">Figure </w:t>
      </w:r>
      <w:r>
        <w:fldChar w:fldCharType="begin"/>
      </w:r>
      <w:r>
        <w:instrText xml:space="preserve"> SEQ Figure \* ARABIC </w:instrText>
      </w:r>
      <w:r>
        <w:fldChar w:fldCharType="separate"/>
      </w:r>
      <w:r>
        <w:rPr>
          <w:noProof/>
        </w:rPr>
        <w:t>4</w:t>
      </w:r>
      <w:r>
        <w:fldChar w:fldCharType="end"/>
      </w:r>
      <w:bookmarkEnd w:id="49"/>
      <w:r>
        <w:t>: Wind total generation. Daily basis</w:t>
      </w:r>
    </w:p>
    <w:p w14:paraId="356C22BC" w14:textId="77777777" w:rsidR="00E726FF" w:rsidRDefault="00E726FF" w:rsidP="00E726FF"/>
    <w:p w14:paraId="107D5B92" w14:textId="77777777" w:rsidR="00E726FF" w:rsidRDefault="00E726FF" w:rsidP="00E726FF"/>
    <w:p w14:paraId="342E9847" w14:textId="77777777" w:rsidR="00E726FF" w:rsidRDefault="00E726FF" w:rsidP="00E726FF"/>
    <w:p w14:paraId="7A94A405" w14:textId="77777777" w:rsidR="00E726FF" w:rsidRDefault="00E726FF" w:rsidP="00E726FF"/>
    <w:p w14:paraId="336557EB" w14:textId="77777777" w:rsidR="00E726FF" w:rsidRDefault="00E726FF" w:rsidP="00E726FF"/>
    <w:p w14:paraId="51EA8ED6" w14:textId="77777777" w:rsidR="00E726FF" w:rsidRPr="00E726FF" w:rsidRDefault="00E726FF" w:rsidP="00E726FF"/>
    <w:p w14:paraId="6E507A80" w14:textId="088B91F3" w:rsidR="005C15AE" w:rsidRDefault="005C15AE" w:rsidP="005C15AE">
      <w:pPr>
        <w:pStyle w:val="Beschriftung"/>
        <w:keepNext/>
        <w:jc w:val="center"/>
      </w:pPr>
      <w:bookmarkStart w:id="50" w:name="_Ref497817853"/>
      <w:r>
        <w:lastRenderedPageBreak/>
        <w:t xml:space="preserve">Table </w:t>
      </w:r>
      <w:r>
        <w:fldChar w:fldCharType="begin"/>
      </w:r>
      <w:r>
        <w:instrText xml:space="preserve"> SEQ Table \* ARABIC </w:instrText>
      </w:r>
      <w:r>
        <w:fldChar w:fldCharType="separate"/>
      </w:r>
      <w:r>
        <w:rPr>
          <w:noProof/>
        </w:rPr>
        <w:t>1</w:t>
      </w:r>
      <w:r>
        <w:fldChar w:fldCharType="end"/>
      </w:r>
      <w:bookmarkEnd w:id="50"/>
      <w:r>
        <w:t>: Statistical indicators per region</w:t>
      </w:r>
    </w:p>
    <w:tbl>
      <w:tblPr>
        <w:tblStyle w:val="EinfacheTabelle2"/>
        <w:tblW w:w="0" w:type="auto"/>
        <w:jc w:val="center"/>
        <w:tblLook w:val="04A0" w:firstRow="1" w:lastRow="0" w:firstColumn="1" w:lastColumn="0" w:noHBand="0" w:noVBand="1"/>
      </w:tblPr>
      <w:tblGrid>
        <w:gridCol w:w="2072"/>
        <w:gridCol w:w="2072"/>
        <w:gridCol w:w="2073"/>
        <w:gridCol w:w="2073"/>
      </w:tblGrid>
      <w:tr w:rsidR="00921C30" w:rsidRPr="00921C30" w14:paraId="549CF57D" w14:textId="77777777" w:rsidTr="00921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single" w:sz="4" w:space="0" w:color="auto"/>
            </w:tcBorders>
          </w:tcPr>
          <w:p w14:paraId="7BD69C7A" w14:textId="5CC9217C" w:rsidR="00921C30" w:rsidRPr="00921C30" w:rsidRDefault="00921C30" w:rsidP="005C15AE">
            <w:pPr>
              <w:ind w:firstLine="0"/>
              <w:jc w:val="center"/>
            </w:pPr>
            <w:r w:rsidRPr="00921C30">
              <w:t>Region</w:t>
            </w:r>
          </w:p>
        </w:tc>
        <w:tc>
          <w:tcPr>
            <w:tcW w:w="2072" w:type="dxa"/>
            <w:tcBorders>
              <w:top w:val="single" w:sz="4" w:space="0" w:color="auto"/>
              <w:bottom w:val="single" w:sz="4" w:space="0" w:color="auto"/>
            </w:tcBorders>
          </w:tcPr>
          <w:p w14:paraId="733DF21F" w14:textId="2B1685F6"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Technology</w:t>
            </w:r>
          </w:p>
        </w:tc>
        <w:tc>
          <w:tcPr>
            <w:tcW w:w="2073" w:type="dxa"/>
            <w:tcBorders>
              <w:top w:val="single" w:sz="4" w:space="0" w:color="auto"/>
              <w:bottom w:val="single" w:sz="4" w:space="0" w:color="auto"/>
            </w:tcBorders>
          </w:tcPr>
          <w:p w14:paraId="2A7E8E91" w14:textId="1A1E0822"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Correlation</w:t>
            </w:r>
          </w:p>
        </w:tc>
        <w:tc>
          <w:tcPr>
            <w:tcW w:w="2073" w:type="dxa"/>
            <w:tcBorders>
              <w:top w:val="single" w:sz="4" w:space="0" w:color="auto"/>
              <w:bottom w:val="single" w:sz="4" w:space="0" w:color="auto"/>
            </w:tcBorders>
          </w:tcPr>
          <w:p w14:paraId="54301B87" w14:textId="0D2ACB0F"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RMSE</w:t>
            </w:r>
          </w:p>
        </w:tc>
      </w:tr>
      <w:tr w:rsidR="00921C30" w:rsidRPr="00921C30" w14:paraId="2570503F"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nil"/>
            </w:tcBorders>
          </w:tcPr>
          <w:p w14:paraId="2482A862" w14:textId="5572F33F" w:rsidR="00921C30" w:rsidRPr="005C15AE" w:rsidRDefault="004416B6" w:rsidP="004416B6">
            <w:pPr>
              <w:ind w:firstLine="0"/>
              <w:jc w:val="center"/>
              <w:rPr>
                <w:b w:val="0"/>
              </w:rPr>
            </w:pPr>
            <w:r>
              <w:rPr>
                <w:b w:val="0"/>
              </w:rPr>
              <w:t>Southeast (</w:t>
            </w:r>
            <w:r w:rsidR="00921C30" w:rsidRPr="005C15AE">
              <w:rPr>
                <w:b w:val="0"/>
              </w:rPr>
              <w:t>SE</w:t>
            </w:r>
            <w:r>
              <w:rPr>
                <w:b w:val="0"/>
              </w:rPr>
              <w:t>)</w:t>
            </w:r>
          </w:p>
        </w:tc>
        <w:tc>
          <w:tcPr>
            <w:tcW w:w="2072" w:type="dxa"/>
            <w:tcBorders>
              <w:top w:val="single" w:sz="4" w:space="0" w:color="auto"/>
              <w:bottom w:val="nil"/>
            </w:tcBorders>
          </w:tcPr>
          <w:p w14:paraId="438287A0" w14:textId="460A133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single" w:sz="4" w:space="0" w:color="auto"/>
              <w:bottom w:val="nil"/>
            </w:tcBorders>
          </w:tcPr>
          <w:p w14:paraId="0199DEAB" w14:textId="3FA7BA8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0.64</w:t>
            </w:r>
          </w:p>
        </w:tc>
        <w:tc>
          <w:tcPr>
            <w:tcW w:w="2073" w:type="dxa"/>
            <w:tcBorders>
              <w:top w:val="single" w:sz="4" w:space="0" w:color="auto"/>
              <w:bottom w:val="nil"/>
            </w:tcBorders>
          </w:tcPr>
          <w:p w14:paraId="06FFFBEC" w14:textId="303DFBC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78.97</w:t>
            </w:r>
          </w:p>
        </w:tc>
      </w:tr>
      <w:tr w:rsidR="00921C30" w:rsidRPr="00921C30" w14:paraId="06335511"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60C3591D" w14:textId="570B4E3E" w:rsidR="00921C30" w:rsidRPr="005C15AE" w:rsidRDefault="004416B6" w:rsidP="005C15AE">
            <w:pPr>
              <w:ind w:firstLine="0"/>
              <w:jc w:val="center"/>
              <w:rPr>
                <w:b w:val="0"/>
              </w:rPr>
            </w:pPr>
            <w:r>
              <w:rPr>
                <w:b w:val="0"/>
              </w:rPr>
              <w:t>Southeast (</w:t>
            </w:r>
            <w:r w:rsidRPr="005C15AE">
              <w:rPr>
                <w:b w:val="0"/>
              </w:rPr>
              <w:t>SE</w:t>
            </w:r>
            <w:r>
              <w:rPr>
                <w:b w:val="0"/>
              </w:rPr>
              <w:t>)</w:t>
            </w:r>
          </w:p>
        </w:tc>
        <w:tc>
          <w:tcPr>
            <w:tcW w:w="2072" w:type="dxa"/>
            <w:tcBorders>
              <w:top w:val="nil"/>
              <w:bottom w:val="nil"/>
            </w:tcBorders>
          </w:tcPr>
          <w:p w14:paraId="413E9606" w14:textId="4E506954"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190E364E" w14:textId="20AB415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-0.09</w:t>
            </w:r>
          </w:p>
        </w:tc>
        <w:tc>
          <w:tcPr>
            <w:tcW w:w="2073" w:type="dxa"/>
            <w:tcBorders>
              <w:top w:val="nil"/>
              <w:bottom w:val="nil"/>
            </w:tcBorders>
          </w:tcPr>
          <w:p w14:paraId="514604CF" w14:textId="54EFE85D"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2.22</w:t>
            </w:r>
          </w:p>
        </w:tc>
      </w:tr>
      <w:tr w:rsidR="00921C30" w:rsidRPr="00921C30" w14:paraId="69703BBC"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7A5314CF" w14:textId="67C58A2C" w:rsidR="00921C30" w:rsidRPr="005C15AE" w:rsidRDefault="00921C30" w:rsidP="005C15AE">
            <w:pPr>
              <w:ind w:firstLine="0"/>
              <w:jc w:val="center"/>
              <w:rPr>
                <w:b w:val="0"/>
              </w:rPr>
            </w:pPr>
            <w:r w:rsidRPr="005C15AE">
              <w:rPr>
                <w:b w:val="0"/>
              </w:rPr>
              <w:t>S</w:t>
            </w:r>
            <w:r w:rsidR="004416B6">
              <w:rPr>
                <w:b w:val="0"/>
              </w:rPr>
              <w:t>outh (S)</w:t>
            </w:r>
          </w:p>
        </w:tc>
        <w:tc>
          <w:tcPr>
            <w:tcW w:w="2072" w:type="dxa"/>
            <w:tcBorders>
              <w:top w:val="nil"/>
              <w:bottom w:val="nil"/>
            </w:tcBorders>
          </w:tcPr>
          <w:p w14:paraId="60524CC6" w14:textId="75DA7979"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0582045" w14:textId="64F70D02"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0.28</w:t>
            </w:r>
          </w:p>
        </w:tc>
        <w:tc>
          <w:tcPr>
            <w:tcW w:w="2073" w:type="dxa"/>
            <w:tcBorders>
              <w:top w:val="nil"/>
              <w:bottom w:val="nil"/>
            </w:tcBorders>
          </w:tcPr>
          <w:p w14:paraId="5FDAD6D3" w14:textId="12B21C0B"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55.69</w:t>
            </w:r>
          </w:p>
        </w:tc>
      </w:tr>
      <w:tr w:rsidR="00921C30" w:rsidRPr="00921C30" w14:paraId="35DD3B1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11B08865" w14:textId="757A227B"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3C6D5027" w14:textId="31E2B26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48A8AA41" w14:textId="74BAF478"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09986166" w14:textId="55EA86D2"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0.25</w:t>
            </w:r>
          </w:p>
        </w:tc>
      </w:tr>
      <w:tr w:rsidR="00921C30" w:rsidRPr="00921C30" w14:paraId="47B00D3E"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0331455E" w14:textId="61F2EBFE"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143ED05D" w14:textId="1F7F884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Wind</w:t>
            </w:r>
          </w:p>
        </w:tc>
        <w:tc>
          <w:tcPr>
            <w:tcW w:w="2073" w:type="dxa"/>
            <w:tcBorders>
              <w:top w:val="nil"/>
              <w:bottom w:val="nil"/>
            </w:tcBorders>
          </w:tcPr>
          <w:p w14:paraId="48CC2F84" w14:textId="43418B4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0.42</w:t>
            </w:r>
          </w:p>
        </w:tc>
        <w:tc>
          <w:tcPr>
            <w:tcW w:w="2073" w:type="dxa"/>
            <w:tcBorders>
              <w:top w:val="nil"/>
              <w:bottom w:val="nil"/>
            </w:tcBorders>
          </w:tcPr>
          <w:p w14:paraId="5C47C07B" w14:textId="2143024E"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1.26</w:t>
            </w:r>
          </w:p>
        </w:tc>
      </w:tr>
      <w:tr w:rsidR="00921C30" w:rsidRPr="00921C30" w14:paraId="23D4B82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F8E634" w14:textId="57F3F5A5" w:rsidR="00921C30" w:rsidRPr="005C15AE" w:rsidRDefault="004416B6" w:rsidP="004416B6">
            <w:pPr>
              <w:ind w:firstLine="0"/>
              <w:jc w:val="center"/>
              <w:rPr>
                <w:b w:val="0"/>
              </w:rPr>
            </w:pPr>
            <w:r>
              <w:rPr>
                <w:b w:val="0"/>
              </w:rPr>
              <w:t>Northeast (</w:t>
            </w:r>
            <w:r w:rsidR="00921C30" w:rsidRPr="005C15AE">
              <w:rPr>
                <w:b w:val="0"/>
              </w:rPr>
              <w:t>NE</w:t>
            </w:r>
            <w:r>
              <w:rPr>
                <w:b w:val="0"/>
              </w:rPr>
              <w:t>)</w:t>
            </w:r>
          </w:p>
        </w:tc>
        <w:tc>
          <w:tcPr>
            <w:tcW w:w="2072" w:type="dxa"/>
            <w:tcBorders>
              <w:top w:val="nil"/>
              <w:bottom w:val="nil"/>
            </w:tcBorders>
          </w:tcPr>
          <w:p w14:paraId="32A43B33" w14:textId="6037FA8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Hydro</w:t>
            </w:r>
          </w:p>
        </w:tc>
        <w:tc>
          <w:tcPr>
            <w:tcW w:w="2073" w:type="dxa"/>
            <w:tcBorders>
              <w:top w:val="nil"/>
              <w:bottom w:val="nil"/>
            </w:tcBorders>
          </w:tcPr>
          <w:p w14:paraId="617FD2FD" w14:textId="44888A4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7FCE2E57" w14:textId="22BC1FE9"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56.87</w:t>
            </w:r>
          </w:p>
        </w:tc>
      </w:tr>
      <w:tr w:rsidR="00921C30" w:rsidRPr="00921C30" w14:paraId="61C1BA8D"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32AA0723" w14:textId="5F195905" w:rsidR="00921C30" w:rsidRPr="005C15AE" w:rsidRDefault="004416B6" w:rsidP="004416B6">
            <w:pPr>
              <w:ind w:firstLine="0"/>
              <w:jc w:val="center"/>
              <w:rPr>
                <w:b w:val="0"/>
              </w:rPr>
            </w:pPr>
            <w:r>
              <w:rPr>
                <w:b w:val="0"/>
              </w:rPr>
              <w:t>Northeast (N</w:t>
            </w:r>
            <w:r w:rsidR="00921C30" w:rsidRPr="005C15AE">
              <w:rPr>
                <w:b w:val="0"/>
              </w:rPr>
              <w:t>E</w:t>
            </w:r>
            <w:r>
              <w:rPr>
                <w:b w:val="0"/>
              </w:rPr>
              <w:t>)</w:t>
            </w:r>
          </w:p>
        </w:tc>
        <w:tc>
          <w:tcPr>
            <w:tcW w:w="2072" w:type="dxa"/>
            <w:tcBorders>
              <w:top w:val="nil"/>
              <w:bottom w:val="nil"/>
            </w:tcBorders>
          </w:tcPr>
          <w:p w14:paraId="3FE0A86D" w14:textId="452FE7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Thermal</w:t>
            </w:r>
          </w:p>
        </w:tc>
        <w:tc>
          <w:tcPr>
            <w:tcW w:w="2073" w:type="dxa"/>
            <w:tcBorders>
              <w:top w:val="nil"/>
              <w:bottom w:val="nil"/>
            </w:tcBorders>
          </w:tcPr>
          <w:p w14:paraId="28AA27DA" w14:textId="452E29E0"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0.00</w:t>
            </w:r>
          </w:p>
        </w:tc>
        <w:tc>
          <w:tcPr>
            <w:tcW w:w="2073" w:type="dxa"/>
            <w:tcBorders>
              <w:top w:val="nil"/>
              <w:bottom w:val="nil"/>
            </w:tcBorders>
          </w:tcPr>
          <w:p w14:paraId="22C7B043" w14:textId="262102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0.13</w:t>
            </w:r>
          </w:p>
        </w:tc>
      </w:tr>
      <w:tr w:rsidR="005C15AE" w:rsidRPr="00921C30" w14:paraId="0B653DB1" w14:textId="77777777" w:rsidTr="005C15AE">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5232033D" w14:textId="3186E8C9" w:rsidR="005C15AE" w:rsidRPr="005C15AE" w:rsidRDefault="004416B6" w:rsidP="005C15AE">
            <w:pPr>
              <w:ind w:firstLine="0"/>
              <w:jc w:val="center"/>
              <w:rPr>
                <w:b w:val="0"/>
              </w:rPr>
            </w:pPr>
            <w:r>
              <w:rPr>
                <w:b w:val="0"/>
              </w:rPr>
              <w:t>Northeast (</w:t>
            </w:r>
            <w:r w:rsidR="005C15AE" w:rsidRPr="005C15AE">
              <w:rPr>
                <w:b w:val="0"/>
              </w:rPr>
              <w:t>NE</w:t>
            </w:r>
            <w:r>
              <w:rPr>
                <w:b w:val="0"/>
              </w:rPr>
              <w:t>)</w:t>
            </w:r>
          </w:p>
        </w:tc>
        <w:tc>
          <w:tcPr>
            <w:tcW w:w="2072" w:type="dxa"/>
            <w:tcBorders>
              <w:top w:val="nil"/>
              <w:bottom w:val="nil"/>
            </w:tcBorders>
          </w:tcPr>
          <w:p w14:paraId="63B30C88" w14:textId="7CD7925F"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Wind</w:t>
            </w:r>
          </w:p>
        </w:tc>
        <w:tc>
          <w:tcPr>
            <w:tcW w:w="2073" w:type="dxa"/>
            <w:tcBorders>
              <w:top w:val="nil"/>
              <w:bottom w:val="nil"/>
            </w:tcBorders>
          </w:tcPr>
          <w:p w14:paraId="66F4A149" w14:textId="17094CEC"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0.47</w:t>
            </w:r>
          </w:p>
        </w:tc>
        <w:tc>
          <w:tcPr>
            <w:tcW w:w="2073" w:type="dxa"/>
            <w:tcBorders>
              <w:top w:val="nil"/>
              <w:bottom w:val="nil"/>
            </w:tcBorders>
          </w:tcPr>
          <w:p w14:paraId="51DC4C3A" w14:textId="5B6E1A20"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2.33</w:t>
            </w:r>
          </w:p>
        </w:tc>
      </w:tr>
      <w:tr w:rsidR="005C15AE" w:rsidRPr="00921C30" w14:paraId="25035457"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618A58" w14:textId="6E806D15"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bottom w:val="nil"/>
            </w:tcBorders>
          </w:tcPr>
          <w:p w14:paraId="040533D4" w14:textId="54356DB3"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6A20808" w14:textId="5AD8A5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0.81</w:t>
            </w:r>
          </w:p>
        </w:tc>
        <w:tc>
          <w:tcPr>
            <w:tcW w:w="2073" w:type="dxa"/>
            <w:tcBorders>
              <w:top w:val="nil"/>
              <w:bottom w:val="nil"/>
            </w:tcBorders>
          </w:tcPr>
          <w:p w14:paraId="211B07B4" w14:textId="29ED16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29.73</w:t>
            </w:r>
          </w:p>
        </w:tc>
      </w:tr>
      <w:tr w:rsidR="005C15AE" w:rsidRPr="00921C30" w14:paraId="53AEDBC7"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tcBorders>
          </w:tcPr>
          <w:p w14:paraId="6EE01FD0" w14:textId="3B32EA93"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tcBorders>
          </w:tcPr>
          <w:p w14:paraId="27314FE5" w14:textId="0004E340" w:rsidR="005C15AE" w:rsidRPr="00921C30" w:rsidRDefault="005B5CB6" w:rsidP="005C15AE">
            <w:pPr>
              <w:ind w:firstLine="0"/>
              <w:jc w:val="center"/>
              <w:cnfStyle w:val="000000000000" w:firstRow="0" w:lastRow="0" w:firstColumn="0" w:lastColumn="0" w:oddVBand="0" w:evenVBand="0" w:oddHBand="0" w:evenHBand="0" w:firstRowFirstColumn="0" w:firstRowLastColumn="0" w:lastRowFirstColumn="0" w:lastRowLastColumn="0"/>
            </w:pPr>
            <w:r>
              <w:t>T</w:t>
            </w:r>
            <w:r w:rsidR="005C15AE">
              <w:t>hermal</w:t>
            </w:r>
          </w:p>
        </w:tc>
        <w:tc>
          <w:tcPr>
            <w:tcW w:w="2073" w:type="dxa"/>
            <w:tcBorders>
              <w:top w:val="nil"/>
            </w:tcBorders>
          </w:tcPr>
          <w:p w14:paraId="29D2DC3C" w14:textId="444BEFDE"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NA</w:t>
            </w:r>
          </w:p>
        </w:tc>
        <w:tc>
          <w:tcPr>
            <w:tcW w:w="2073" w:type="dxa"/>
            <w:tcBorders>
              <w:top w:val="nil"/>
            </w:tcBorders>
          </w:tcPr>
          <w:p w14:paraId="1957ADAF" w14:textId="077EE3D9"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0.00</w:t>
            </w:r>
          </w:p>
        </w:tc>
      </w:tr>
    </w:tbl>
    <w:p w14:paraId="077DAAEA" w14:textId="4196FCB8" w:rsidR="004F59BC" w:rsidRDefault="005C15AE" w:rsidP="00FD7B3B">
      <w:r>
        <w:t>Sou</w:t>
      </w:r>
      <w:r w:rsidR="005B5CB6">
        <w:t>r</w:t>
      </w:r>
      <w:r>
        <w:t>ce: Own Elaboration</w:t>
      </w:r>
    </w:p>
    <w:p w14:paraId="072808E8" w14:textId="77777777" w:rsidR="00F914A8" w:rsidRDefault="00F914A8" w:rsidP="00515E0D"/>
    <w:p w14:paraId="5A9AF34A" w14:textId="08FC7735" w:rsidR="005B5CB6" w:rsidRDefault="005B5CB6" w:rsidP="00515E0D">
      <w:r>
        <w:t xml:space="preserve">However, the best approach is considering both indicators together instead of isolated. </w:t>
      </w:r>
      <w:r w:rsidR="00C6315F">
        <w:t>Doing so COPA</w:t>
      </w:r>
      <w:ins w:id="51" w:author="Johannes Schmidt" w:date="2017-11-07T16:40:00Z">
        <w:r w:rsidR="006B0F6B">
          <w:t>’s</w:t>
        </w:r>
      </w:ins>
      <w:r w:rsidR="00C6315F">
        <w:t xml:space="preserve"> best performance is </w:t>
      </w:r>
      <w:del w:id="52" w:author="Johannes Schmidt" w:date="2017-11-07T16:40:00Z">
        <w:r w:rsidR="00C6315F" w:rsidDel="006B0F6B">
          <w:delText xml:space="preserve">on </w:delText>
        </w:r>
      </w:del>
      <w:ins w:id="53" w:author="Johannes Schmidt" w:date="2017-11-07T16:40:00Z">
        <w:r w:rsidR="006B0F6B">
          <w:t>with respect</w:t>
        </w:r>
        <w:r w:rsidR="006B0F6B">
          <w:t xml:space="preserve"> </w:t>
        </w:r>
      </w:ins>
      <w:r w:rsidR="00C6315F">
        <w:t>hydro and wind</w:t>
      </w:r>
      <w:r w:rsidR="00E726FF">
        <w:t xml:space="preserve"> generation. These numbers show</w:t>
      </w:r>
      <w:r w:rsidR="00C6315F">
        <w:t xml:space="preserve"> that COPA and ONS results have similar paths with a reasonable root-mean-square deviation</w:t>
      </w:r>
      <w:r w:rsidR="00C03790">
        <w:t xml:space="preserve"> when it comes to hydro </w:t>
      </w:r>
      <w:del w:id="54" w:author="Johannes Schmidt" w:date="2017-11-07T16:40:00Z">
        <w:r w:rsidR="00C03790" w:rsidDel="006B0F6B">
          <w:delText xml:space="preserve">on </w:delText>
        </w:r>
      </w:del>
      <w:ins w:id="55" w:author="Johannes Schmidt" w:date="2017-11-07T16:40:00Z">
        <w:r w:rsidR="006B0F6B">
          <w:t>in the</w:t>
        </w:r>
        <w:r w:rsidR="006B0F6B">
          <w:t xml:space="preserve"> </w:t>
        </w:r>
      </w:ins>
      <w:r w:rsidR="004416B6">
        <w:t xml:space="preserve">Southeast and North </w:t>
      </w:r>
      <w:r w:rsidR="00C03790">
        <w:t xml:space="preserve">and wind on </w:t>
      </w:r>
      <w:r w:rsidR="005C42A2">
        <w:t>S</w:t>
      </w:r>
      <w:r w:rsidR="004416B6">
        <w:t>outh</w:t>
      </w:r>
      <w:r w:rsidR="005C42A2">
        <w:t xml:space="preserve"> and </w:t>
      </w:r>
      <w:r w:rsidR="004416B6">
        <w:t>Northeast</w:t>
      </w:r>
      <w:r w:rsidR="00C6315F">
        <w:t>.</w:t>
      </w:r>
    </w:p>
    <w:p w14:paraId="4288A842" w14:textId="654F1366" w:rsidR="00FE4D82" w:rsidRDefault="00DC317B" w:rsidP="00AB4A94">
      <w:r>
        <w:t xml:space="preserve">Concluding, taking into account </w:t>
      </w:r>
      <w:r w:rsidR="00515E0D" w:rsidRPr="005B5CB6">
        <w:t xml:space="preserve">that COPA is a deterministic model, we do not deal with </w:t>
      </w:r>
      <w:r w:rsidR="00E904C7">
        <w:t xml:space="preserve">hydrological, load and planning </w:t>
      </w:r>
      <w:r w:rsidR="0080261F">
        <w:t xml:space="preserve">uncertainties. It has </w:t>
      </w:r>
      <w:r w:rsidR="00515E0D" w:rsidRPr="005B5CB6">
        <w:t xml:space="preserve">perfect foresight, knowing all the inflows and load variations </w:t>
      </w:r>
      <w:r w:rsidR="00697396">
        <w:t>at</w:t>
      </w:r>
      <w:r w:rsidR="00697396" w:rsidRPr="005B5CB6">
        <w:t xml:space="preserve"> </w:t>
      </w:r>
      <w:r w:rsidR="00515E0D" w:rsidRPr="005B5CB6">
        <w:t>the beginning of the period.</w:t>
      </w:r>
      <w:r w:rsidR="00BF5391">
        <w:t xml:space="preserve"> Because of that, differences </w:t>
      </w:r>
      <w:ins w:id="56" w:author="Johannes Schmidt" w:date="2017-11-07T16:40:00Z">
        <w:r w:rsidR="006B0F6B">
          <w:t xml:space="preserve">between real operation and the model </w:t>
        </w:r>
      </w:ins>
      <w:r w:rsidR="00697396">
        <w:t xml:space="preserve">have to </w:t>
      </w:r>
      <w:r w:rsidR="00BF5391">
        <w:t>be expected.</w:t>
      </w:r>
      <w:r w:rsidR="00697396">
        <w:t xml:space="preserve"> In terms of application of the model, that means that integration costs of uncertain resources (in particular hydropower, wind, and solar PV) are underestimated.</w:t>
      </w:r>
      <w:bookmarkStart w:id="57" w:name="_GoBack"/>
      <w:bookmarkEnd w:id="57"/>
    </w:p>
    <w:p w14:paraId="764145A8" w14:textId="77777777" w:rsidR="00FE4D82" w:rsidRDefault="00FE4D82" w:rsidP="00AB4A94"/>
    <w:p w14:paraId="411A401B" w14:textId="271A323D" w:rsidR="00FE4D82" w:rsidRDefault="00FE4D82">
      <w:pPr>
        <w:spacing w:line="240" w:lineRule="auto"/>
        <w:ind w:firstLine="0"/>
        <w:jc w:val="left"/>
      </w:pPr>
      <w:r>
        <w:br w:type="page"/>
      </w:r>
    </w:p>
    <w:p w14:paraId="33060D40" w14:textId="010049E9" w:rsidR="00FE4D82" w:rsidRDefault="00FE4D82" w:rsidP="00FE4D82">
      <w:pPr>
        <w:pStyle w:val="berschrift1"/>
      </w:pPr>
      <w:r>
        <w:lastRenderedPageBreak/>
        <w:t>references</w:t>
      </w:r>
    </w:p>
    <w:p w14:paraId="5754939A" w14:textId="77777777" w:rsidR="0087380A" w:rsidRPr="0087380A" w:rsidRDefault="0087380A" w:rsidP="0087380A">
      <w:r>
        <w:fldChar w:fldCharType="begin"/>
      </w:r>
      <w:r>
        <w:instrText xml:space="preserve"> ADDIN ZOTERO_BIBL {"custom":[]} CSL_BIBLIOGRAPHY </w:instrText>
      </w:r>
      <w:r>
        <w:fldChar w:fldCharType="separate"/>
      </w:r>
      <w:r w:rsidRPr="0087380A">
        <w:t>Electricity Commercialization Chamber, CCEE. 2012. “Newave input files deck.” 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w:t>
      </w:r>
    </w:p>
    <w:p w14:paraId="62AF5A8D" w14:textId="77777777" w:rsidR="0087380A" w:rsidRPr="0087380A" w:rsidRDefault="0087380A" w:rsidP="0087380A">
      <w:r w:rsidRPr="0087380A">
        <w:t>Electricity National Agency, ANEEL. 2017. “Brazilian electricity wind generation capacity.” http://www2.aneel.gov.br/aplicacoes/capacidadebrasil/GeracaoTipoFase.asp.</w:t>
      </w:r>
    </w:p>
    <w:p w14:paraId="7C31CABB" w14:textId="77777777" w:rsidR="0087380A" w:rsidRPr="0087380A" w:rsidRDefault="0087380A" w:rsidP="0087380A">
      <w:r w:rsidRPr="0087380A">
        <w:t>National System Operator, ONS. 2017a. “Brazilian electrical system load information,” May 2, 2017. https://mail.google.com/mail/u/0/?tab=mm#search/wilkens%40ons.org.br/15bc9a41d3e01573.</w:t>
      </w:r>
    </w:p>
    <w:p w14:paraId="1D3B5D46" w14:textId="77777777" w:rsidR="0087380A" w:rsidRPr="0087380A" w:rsidRDefault="0087380A" w:rsidP="0087380A">
      <w:r w:rsidRPr="0087380A">
        <w:t>———. 2017b. “Hydrological data - inflows.” http://www.ons.org.br/Paginas/resultados-da-operacao/historico-da-operacao/dados_hidrologicos_vazoes.aspx.</w:t>
      </w:r>
    </w:p>
    <w:p w14:paraId="05B9EA93" w14:textId="6926862E" w:rsidR="0087380A" w:rsidRDefault="0087380A" w:rsidP="0087380A">
      <w:r w:rsidRPr="0087380A">
        <w:t>———. 2017c. “Stored energy.” http://www.ons.org.br/Paginas/resultados-da-operacao/historico-da-operacao/energia_armazenada.aspx.</w:t>
      </w:r>
      <w:r>
        <w:fldChar w:fldCharType="end"/>
      </w:r>
    </w:p>
    <w:p w14:paraId="76C3A2A8" w14:textId="77777777" w:rsidR="0087380A" w:rsidRDefault="0087380A" w:rsidP="0087380A"/>
    <w:sectPr w:rsidR="0087380A" w:rsidSect="003446B2">
      <w:footerReference w:type="even" r:id="rId16"/>
      <w:footerReference w:type="default" r:id="rId1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Johannes Schmidt" w:date="2017-11-06T16:54:00Z" w:initials="JS">
    <w:p w14:paraId="3928E256" w14:textId="25670760" w:rsidR="009921B4" w:rsidRDefault="009921B4">
      <w:pPr>
        <w:pStyle w:val="Kommentartext"/>
      </w:pPr>
      <w:r>
        <w:rPr>
          <w:rStyle w:val="Kommentarzeichen"/>
        </w:rPr>
        <w:annotationRef/>
      </w:r>
      <w:r>
        <w:t>I don’t know what that means.</w:t>
      </w:r>
    </w:p>
  </w:comment>
  <w:comment w:id="18" w:author="Johannes Schmidt" w:date="2017-11-06T16:54:00Z" w:initials="JS">
    <w:p w14:paraId="7C92AE89" w14:textId="5F5CED6C" w:rsidR="009921B4" w:rsidRDefault="009921B4">
      <w:pPr>
        <w:pStyle w:val="Kommentartext"/>
      </w:pPr>
      <w:r>
        <w:rPr>
          <w:rStyle w:val="Kommentarzeichen"/>
        </w:rPr>
        <w:annotationRef/>
      </w:r>
      <w:r>
        <w:t>We have to talk about that paragraph. I think</w:t>
      </w:r>
      <w:r w:rsidR="00D020E6">
        <w:t xml:space="preserve"> the difference in</w:t>
      </w:r>
      <w:r>
        <w:t xml:space="preserve"> thermal dispatch is really</w:t>
      </w:r>
      <w:r w:rsidR="00D020E6">
        <w:t xml:space="preserve"> </w:t>
      </w:r>
      <w:r>
        <w:t>associated with</w:t>
      </w:r>
      <w:r w:rsidR="00D020E6">
        <w:t xml:space="preserve"> uncertainty of inflows – and perhaps with evaporation of water.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28E256" w15:done="0"/>
  <w15:commentEx w15:paraId="7C92AE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2833E" w14:textId="77777777" w:rsidR="0009281B" w:rsidRDefault="0009281B" w:rsidP="005F78D5">
      <w:pPr>
        <w:spacing w:line="240" w:lineRule="auto"/>
      </w:pPr>
      <w:r>
        <w:separator/>
      </w:r>
    </w:p>
  </w:endnote>
  <w:endnote w:type="continuationSeparator" w:id="0">
    <w:p w14:paraId="63F7533A" w14:textId="77777777" w:rsidR="0009281B" w:rsidRDefault="0009281B"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BDFD2" w14:textId="77777777" w:rsidR="002E2BD9" w:rsidRDefault="002E2BD9" w:rsidP="007144D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59BF2FDC" w14:textId="77777777" w:rsidR="002E2BD9" w:rsidRDefault="002E2BD9" w:rsidP="005F78D5">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4D432" w14:textId="6D0185B1" w:rsidR="002E2BD9" w:rsidRDefault="002E2BD9" w:rsidP="005F78D5">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7F4D5" w14:textId="77777777" w:rsidR="0009281B" w:rsidRDefault="0009281B" w:rsidP="005F78D5">
      <w:pPr>
        <w:spacing w:line="240" w:lineRule="auto"/>
      </w:pPr>
      <w:r>
        <w:separator/>
      </w:r>
    </w:p>
  </w:footnote>
  <w:footnote w:type="continuationSeparator" w:id="0">
    <w:p w14:paraId="00238ABA" w14:textId="77777777" w:rsidR="0009281B" w:rsidRDefault="0009281B" w:rsidP="005F78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04D0F"/>
    <w:multiLevelType w:val="multilevel"/>
    <w:tmpl w:val="AFC0CB30"/>
    <w:lvl w:ilvl="0">
      <w:start w:val="1"/>
      <w:numFmt w:val="decimal"/>
      <w:pStyle w:val="berschrift1"/>
      <w:lvlText w:val="%1"/>
      <w:lvlJc w:val="left"/>
      <w:pPr>
        <w:ind w:left="1141" w:hanging="432"/>
      </w:pPr>
    </w:lvl>
    <w:lvl w:ilvl="1">
      <w:start w:val="1"/>
      <w:numFmt w:val="decimal"/>
      <w:pStyle w:val="berschrift2"/>
      <w:lvlText w:val="%1.%2"/>
      <w:lvlJc w:val="left"/>
      <w:pPr>
        <w:ind w:left="1285" w:hanging="576"/>
      </w:pPr>
    </w:lvl>
    <w:lvl w:ilvl="2">
      <w:start w:val="1"/>
      <w:numFmt w:val="decimal"/>
      <w:pStyle w:val="berschrift3"/>
      <w:lvlText w:val="%1.%2.%3"/>
      <w:lvlJc w:val="left"/>
      <w:pPr>
        <w:ind w:left="1429" w:hanging="720"/>
      </w:pPr>
    </w:lvl>
    <w:lvl w:ilvl="3">
      <w:start w:val="1"/>
      <w:numFmt w:val="decimal"/>
      <w:pStyle w:val="berschrift4"/>
      <w:lvlText w:val="%1.%2.%3.%4"/>
      <w:lvlJc w:val="left"/>
      <w:pPr>
        <w:ind w:left="1573" w:hanging="864"/>
      </w:pPr>
    </w:lvl>
    <w:lvl w:ilvl="4">
      <w:start w:val="1"/>
      <w:numFmt w:val="decimal"/>
      <w:pStyle w:val="berschrift5"/>
      <w:lvlText w:val="%1.%2.%3.%4.%5"/>
      <w:lvlJc w:val="left"/>
      <w:pPr>
        <w:ind w:left="1717" w:hanging="1008"/>
      </w:pPr>
    </w:lvl>
    <w:lvl w:ilvl="5">
      <w:start w:val="1"/>
      <w:numFmt w:val="decimal"/>
      <w:pStyle w:val="berschrift6"/>
      <w:lvlText w:val="%1.%2.%3.%4.%5.%6"/>
      <w:lvlJc w:val="left"/>
      <w:pPr>
        <w:ind w:left="1861" w:hanging="1152"/>
      </w:pPr>
    </w:lvl>
    <w:lvl w:ilvl="6">
      <w:start w:val="1"/>
      <w:numFmt w:val="decimal"/>
      <w:pStyle w:val="berschrift7"/>
      <w:lvlText w:val="%1.%2.%3.%4.%5.%6.%7"/>
      <w:lvlJc w:val="left"/>
      <w:pPr>
        <w:ind w:left="2005" w:hanging="1296"/>
      </w:pPr>
    </w:lvl>
    <w:lvl w:ilvl="7">
      <w:start w:val="1"/>
      <w:numFmt w:val="decimal"/>
      <w:pStyle w:val="berschrift8"/>
      <w:lvlText w:val="%1.%2.%3.%4.%5.%6.%7.%8"/>
      <w:lvlJc w:val="left"/>
      <w:pPr>
        <w:ind w:left="2149" w:hanging="1440"/>
      </w:pPr>
    </w:lvl>
    <w:lvl w:ilvl="8">
      <w:start w:val="1"/>
      <w:numFmt w:val="decimal"/>
      <w:pStyle w:val="berschrift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es Schmidt">
    <w15:presenceInfo w15:providerId="Windows Live" w15:userId="848aa4eb32feb57b"/>
  </w15:person>
  <w15:person w15:author="CANCELLA-MORAIS Rafael">
    <w15:presenceInfo w15:providerId="AD" w15:userId="S-1-5-21-2867065932-3971483559-2346384291-8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281B"/>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25C94"/>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40C"/>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0E4D"/>
    <w:rsid w:val="002F1D6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07CC"/>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6B6"/>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3C5"/>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87DCD"/>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3D5E"/>
    <w:rsid w:val="00684E97"/>
    <w:rsid w:val="00685735"/>
    <w:rsid w:val="006866A6"/>
    <w:rsid w:val="006876ED"/>
    <w:rsid w:val="00690C00"/>
    <w:rsid w:val="00690CDF"/>
    <w:rsid w:val="006925FA"/>
    <w:rsid w:val="00696263"/>
    <w:rsid w:val="00697190"/>
    <w:rsid w:val="00697396"/>
    <w:rsid w:val="00697BCA"/>
    <w:rsid w:val="006A0247"/>
    <w:rsid w:val="006A09C3"/>
    <w:rsid w:val="006A555F"/>
    <w:rsid w:val="006A6AAF"/>
    <w:rsid w:val="006B018F"/>
    <w:rsid w:val="006B0F6B"/>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1917"/>
    <w:rsid w:val="00712468"/>
    <w:rsid w:val="00712CD0"/>
    <w:rsid w:val="007144DE"/>
    <w:rsid w:val="00715FEB"/>
    <w:rsid w:val="007168E7"/>
    <w:rsid w:val="00717466"/>
    <w:rsid w:val="007201FA"/>
    <w:rsid w:val="00720C11"/>
    <w:rsid w:val="00720C8B"/>
    <w:rsid w:val="007216B7"/>
    <w:rsid w:val="00723E86"/>
    <w:rsid w:val="00724A29"/>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BCE"/>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26ED"/>
    <w:rsid w:val="0087380A"/>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4111"/>
    <w:rsid w:val="008963F8"/>
    <w:rsid w:val="00897CE6"/>
    <w:rsid w:val="008A0241"/>
    <w:rsid w:val="008A0FA6"/>
    <w:rsid w:val="008A12E9"/>
    <w:rsid w:val="008A1B37"/>
    <w:rsid w:val="008A22A1"/>
    <w:rsid w:val="008A4267"/>
    <w:rsid w:val="008A445D"/>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86C"/>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58F"/>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1B4"/>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3900"/>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4A94"/>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E0E"/>
    <w:rsid w:val="00AD4CB6"/>
    <w:rsid w:val="00AD50CF"/>
    <w:rsid w:val="00AD6776"/>
    <w:rsid w:val="00AD6B6E"/>
    <w:rsid w:val="00AD6E9D"/>
    <w:rsid w:val="00AD702D"/>
    <w:rsid w:val="00AD70E9"/>
    <w:rsid w:val="00AE063C"/>
    <w:rsid w:val="00AE0788"/>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0E6"/>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5C9D"/>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6FF"/>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2663"/>
    <w:rsid w:val="00F23954"/>
    <w:rsid w:val="00F239D7"/>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435"/>
    <w:rsid w:val="00F61F49"/>
    <w:rsid w:val="00F6430A"/>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4D8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berschrift1">
    <w:name w:val="heading 1"/>
    <w:basedOn w:val="Standard"/>
    <w:next w:val="Standard"/>
    <w:link w:val="berschrift1Zchn"/>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berschrift2">
    <w:name w:val="heading 2"/>
    <w:basedOn w:val="berschrift1"/>
    <w:next w:val="Standard"/>
    <w:link w:val="berschrift2Zchn"/>
    <w:uiPriority w:val="9"/>
    <w:unhideWhenUsed/>
    <w:qFormat/>
    <w:rsid w:val="008F1148"/>
    <w:pPr>
      <w:numPr>
        <w:ilvl w:val="1"/>
      </w:numPr>
      <w:spacing w:before="240" w:after="120"/>
      <w:outlineLvl w:val="1"/>
    </w:pPr>
    <w:rPr>
      <w:caps w:val="0"/>
    </w:rPr>
  </w:style>
  <w:style w:type="paragraph" w:styleId="berschrift3">
    <w:name w:val="heading 3"/>
    <w:basedOn w:val="Standard"/>
    <w:next w:val="Standard"/>
    <w:link w:val="berschrift3Zchn"/>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berschrift4">
    <w:name w:val="heading 4"/>
    <w:basedOn w:val="Standard"/>
    <w:next w:val="Standard"/>
    <w:link w:val="berschrift4Zchn"/>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D6D7F"/>
    <w:pPr>
      <w:tabs>
        <w:tab w:val="left" w:pos="360"/>
        <w:tab w:val="right" w:leader="dot" w:pos="8494"/>
      </w:tabs>
      <w:ind w:firstLine="0"/>
    </w:pPr>
    <w:rPr>
      <w:caps/>
      <w:noProof/>
    </w:rPr>
  </w:style>
  <w:style w:type="paragraph" w:styleId="Verzeichnis2">
    <w:name w:val="toc 2"/>
    <w:basedOn w:val="Standard"/>
    <w:next w:val="Standard"/>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berschrift1Zchn">
    <w:name w:val="Überschrift 1 Zchn"/>
    <w:basedOn w:val="Absatz-Standardschriftart"/>
    <w:link w:val="berschrift1"/>
    <w:uiPriority w:val="9"/>
    <w:rsid w:val="002203D9"/>
    <w:rPr>
      <w:rFonts w:ascii="Times New Roman" w:eastAsiaTheme="majorEastAsia" w:hAnsi="Times New Roman" w:cstheme="majorBidi"/>
      <w:caps/>
      <w:sz w:val="28"/>
      <w:szCs w:val="28"/>
      <w:lang w:val="en-US" w:eastAsia="pt-BR"/>
    </w:rPr>
  </w:style>
  <w:style w:type="paragraph" w:styleId="Inhaltsverzeichnisberschrift">
    <w:name w:val="TOC Heading"/>
    <w:basedOn w:val="berschrift1"/>
    <w:next w:val="Standard"/>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Standard"/>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Absatz-Standardschriftart"/>
    <w:link w:val="Centralizado"/>
    <w:rsid w:val="005D6D7F"/>
    <w:rPr>
      <w:rFonts w:ascii="Times New Roman" w:eastAsia="Arial" w:hAnsi="Times New Roman" w:cs="Times New Roman"/>
      <w:lang w:val="en-US" w:eastAsia="ar-SA"/>
    </w:rPr>
  </w:style>
  <w:style w:type="paragraph" w:styleId="Sprechblasentext">
    <w:name w:val="Balloon Text"/>
    <w:basedOn w:val="Standard"/>
    <w:link w:val="SprechblasentextZchn"/>
    <w:uiPriority w:val="99"/>
    <w:semiHidden/>
    <w:unhideWhenUsed/>
    <w:rsid w:val="005D6D7F"/>
    <w:pPr>
      <w:spacing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D6D7F"/>
    <w:rPr>
      <w:rFonts w:ascii="Lucida Grande" w:eastAsia="Times New Roman" w:hAnsi="Lucida Grande" w:cs="Times New Roman"/>
      <w:sz w:val="18"/>
      <w:szCs w:val="18"/>
      <w:lang w:eastAsia="pt-BR"/>
    </w:rPr>
  </w:style>
  <w:style w:type="character" w:customStyle="1" w:styleId="berschrift2Zchn">
    <w:name w:val="Überschrift 2 Zchn"/>
    <w:basedOn w:val="Absatz-Standardschriftart"/>
    <w:link w:val="berschrift2"/>
    <w:uiPriority w:val="9"/>
    <w:rsid w:val="008F1148"/>
    <w:rPr>
      <w:rFonts w:ascii="Times New Roman" w:eastAsiaTheme="majorEastAsia" w:hAnsi="Times New Roman" w:cstheme="majorBidi"/>
      <w:sz w:val="28"/>
      <w:szCs w:val="28"/>
      <w:lang w:val="en-US" w:eastAsia="pt-BR"/>
    </w:rPr>
  </w:style>
  <w:style w:type="paragraph" w:styleId="Fuzeile">
    <w:name w:val="footer"/>
    <w:basedOn w:val="Standard"/>
    <w:link w:val="FuzeileZchn"/>
    <w:uiPriority w:val="99"/>
    <w:unhideWhenUsed/>
    <w:rsid w:val="005F78D5"/>
    <w:pPr>
      <w:tabs>
        <w:tab w:val="center" w:pos="4320"/>
        <w:tab w:val="right" w:pos="8640"/>
      </w:tabs>
      <w:spacing w:line="240" w:lineRule="auto"/>
    </w:pPr>
  </w:style>
  <w:style w:type="character" w:customStyle="1" w:styleId="berschrift3Zchn">
    <w:name w:val="Überschrift 3 Zchn"/>
    <w:basedOn w:val="Absatz-Standardschriftart"/>
    <w:link w:val="berschrift3"/>
    <w:uiPriority w:val="9"/>
    <w:rsid w:val="00760596"/>
    <w:rPr>
      <w:rFonts w:ascii="Times New Roman" w:eastAsiaTheme="majorEastAsia" w:hAnsi="Times New Roman" w:cstheme="majorBidi"/>
      <w:bCs/>
      <w:lang w:val="en-US" w:eastAsia="pt-BR"/>
    </w:rPr>
  </w:style>
  <w:style w:type="character" w:customStyle="1" w:styleId="berschrift4Zchn">
    <w:name w:val="Überschrift 4 Zchn"/>
    <w:basedOn w:val="Absatz-Standardschriftart"/>
    <w:link w:val="berschrift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berschrift5Zchn">
    <w:name w:val="Überschrift 5 Zchn"/>
    <w:basedOn w:val="Absatz-Standardschriftart"/>
    <w:link w:val="berschrift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berschrift6Zchn">
    <w:name w:val="Überschrift 6 Zchn"/>
    <w:basedOn w:val="Absatz-Standardschriftart"/>
    <w:link w:val="berschrift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berschrift7Zchn">
    <w:name w:val="Überschrift 7 Zchn"/>
    <w:basedOn w:val="Absatz-Standardschriftart"/>
    <w:link w:val="berschrift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berschrift8Zchn">
    <w:name w:val="Überschrift 8 Zchn"/>
    <w:basedOn w:val="Absatz-Standardschriftart"/>
    <w:link w:val="berschrift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berschrift9Zchn">
    <w:name w:val="Überschrift 9 Zchn"/>
    <w:basedOn w:val="Absatz-Standardschriftart"/>
    <w:link w:val="berschrift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uzeileZchn">
    <w:name w:val="Fußzeile Zchn"/>
    <w:basedOn w:val="Absatz-Standardschriftart"/>
    <w:link w:val="Fuzeile"/>
    <w:uiPriority w:val="99"/>
    <w:rsid w:val="005F78D5"/>
    <w:rPr>
      <w:rFonts w:ascii="Times New Roman" w:eastAsia="Times New Roman" w:hAnsi="Times New Roman" w:cs="Times New Roman"/>
      <w:lang w:eastAsia="pt-BR"/>
    </w:rPr>
  </w:style>
  <w:style w:type="character" w:styleId="Seitenzahl">
    <w:name w:val="page number"/>
    <w:basedOn w:val="Absatz-Standardschriftart"/>
    <w:uiPriority w:val="99"/>
    <w:semiHidden/>
    <w:unhideWhenUsed/>
    <w:rsid w:val="005F78D5"/>
  </w:style>
  <w:style w:type="paragraph" w:styleId="Kopfzeile">
    <w:name w:val="header"/>
    <w:basedOn w:val="Standard"/>
    <w:link w:val="KopfzeileZchn"/>
    <w:uiPriority w:val="99"/>
    <w:unhideWhenUsed/>
    <w:rsid w:val="00520750"/>
    <w:pPr>
      <w:tabs>
        <w:tab w:val="center" w:pos="4320"/>
        <w:tab w:val="right" w:pos="8640"/>
      </w:tabs>
      <w:spacing w:line="240" w:lineRule="auto"/>
    </w:pPr>
  </w:style>
  <w:style w:type="character" w:customStyle="1" w:styleId="KopfzeileZchn">
    <w:name w:val="Kopfzeile Zchn"/>
    <w:basedOn w:val="Absatz-Standardschriftart"/>
    <w:link w:val="Kopfzeile"/>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enabsatz">
    <w:name w:val="List Paragraph"/>
    <w:basedOn w:val="Standard"/>
    <w:uiPriority w:val="34"/>
    <w:qFormat/>
    <w:rsid w:val="00375D3C"/>
    <w:pPr>
      <w:ind w:left="720"/>
      <w:contextualSpacing/>
    </w:pPr>
  </w:style>
  <w:style w:type="character" w:styleId="Hervorhebung">
    <w:name w:val="Emphasis"/>
    <w:basedOn w:val="Absatz-Standardschriftart"/>
    <w:uiPriority w:val="20"/>
    <w:qFormat/>
    <w:rsid w:val="005F7389"/>
    <w:rPr>
      <w:i/>
      <w:iCs/>
    </w:rPr>
  </w:style>
  <w:style w:type="character" w:customStyle="1" w:styleId="apple-converted-space">
    <w:name w:val="apple-converted-space"/>
    <w:basedOn w:val="Absatz-Standardschriftar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Kommentarzeichen">
    <w:name w:val="annotation reference"/>
    <w:basedOn w:val="Absatz-Standardschriftart"/>
    <w:unhideWhenUsed/>
    <w:qFormat/>
    <w:rsid w:val="009A7B98"/>
    <w:rPr>
      <w:sz w:val="18"/>
      <w:szCs w:val="18"/>
    </w:rPr>
  </w:style>
  <w:style w:type="paragraph" w:styleId="Kommentartext">
    <w:name w:val="annotation text"/>
    <w:basedOn w:val="Standard"/>
    <w:link w:val="KommentartextZchn"/>
    <w:unhideWhenUsed/>
    <w:rsid w:val="009A7B98"/>
    <w:pPr>
      <w:spacing w:line="240" w:lineRule="auto"/>
    </w:pPr>
  </w:style>
  <w:style w:type="character" w:customStyle="1" w:styleId="KommentartextZchn">
    <w:name w:val="Kommentartext Zchn"/>
    <w:basedOn w:val="Absatz-Standardschriftart"/>
    <w:link w:val="Kommentartext"/>
    <w:qFormat/>
    <w:rsid w:val="009A7B98"/>
    <w:rPr>
      <w:rFonts w:ascii="Times New Roman" w:eastAsia="Times New Roman" w:hAnsi="Times New Roman" w:cs="Times New Roman"/>
      <w:lang w:eastAsia="pt-BR"/>
    </w:rPr>
  </w:style>
  <w:style w:type="paragraph" w:styleId="Kommentarthema">
    <w:name w:val="annotation subject"/>
    <w:basedOn w:val="Kommentartext"/>
    <w:next w:val="Kommentartext"/>
    <w:link w:val="KommentarthemaZchn"/>
    <w:uiPriority w:val="99"/>
    <w:semiHidden/>
    <w:unhideWhenUsed/>
    <w:rsid w:val="009A7B98"/>
    <w:rPr>
      <w:b/>
      <w:bCs/>
      <w:sz w:val="20"/>
      <w:szCs w:val="20"/>
    </w:rPr>
  </w:style>
  <w:style w:type="character" w:customStyle="1" w:styleId="KommentarthemaZchn">
    <w:name w:val="Kommentarthema Zchn"/>
    <w:basedOn w:val="KommentartextZchn"/>
    <w:link w:val="Kommentarthema"/>
    <w:uiPriority w:val="99"/>
    <w:semiHidden/>
    <w:rsid w:val="009A7B98"/>
    <w:rPr>
      <w:rFonts w:ascii="Times New Roman" w:eastAsia="Times New Roman" w:hAnsi="Times New Roman" w:cs="Times New Roman"/>
      <w:b/>
      <w:bCs/>
      <w:sz w:val="20"/>
      <w:szCs w:val="20"/>
      <w:lang w:eastAsia="pt-BR"/>
    </w:rPr>
  </w:style>
  <w:style w:type="paragraph" w:styleId="berarbeitung">
    <w:name w:val="Revision"/>
    <w:hidden/>
    <w:uiPriority w:val="99"/>
    <w:semiHidden/>
    <w:rsid w:val="00E378D8"/>
    <w:rPr>
      <w:rFonts w:ascii="Times New Roman" w:eastAsia="Times New Roman" w:hAnsi="Times New Roman" w:cs="Times New Roman"/>
      <w:lang w:eastAsia="pt-BR"/>
    </w:rPr>
  </w:style>
  <w:style w:type="character" w:styleId="BesuchterLink">
    <w:name w:val="FollowedHyperlink"/>
    <w:basedOn w:val="Absatz-Standardschriftart"/>
    <w:uiPriority w:val="99"/>
    <w:semiHidden/>
    <w:unhideWhenUsed/>
    <w:rsid w:val="009431AF"/>
    <w:rPr>
      <w:color w:val="800080" w:themeColor="followedHyperlink"/>
      <w:u w:val="single"/>
    </w:rPr>
  </w:style>
  <w:style w:type="character" w:customStyle="1" w:styleId="doi">
    <w:name w:val="doi"/>
    <w:basedOn w:val="Absatz-Standardschriftart"/>
    <w:rsid w:val="009431AF"/>
  </w:style>
  <w:style w:type="paragraph" w:styleId="Beschriftung">
    <w:name w:val="caption"/>
    <w:basedOn w:val="Standard"/>
    <w:next w:val="Standard"/>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StandardWeb">
    <w:name w:val="Normal (Web)"/>
    <w:basedOn w:val="Standard"/>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unotentext">
    <w:name w:val="footnote text"/>
    <w:aliases w:val="Texto de nota de rodapé Char Char Char Char,Texto de rodapé Char,Texto de rodapé Char Char,Fußnote,Footnote Text Char,Footnote Text Char1 Char,Footnote Text Char Char Char,Footnote Text Char2 Char Char Char,Footnote Text Char2"/>
    <w:basedOn w:val="Standard"/>
    <w:link w:val="FunotentextZchn"/>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unotentextZchn">
    <w:name w:val="Fußnotentext Zchn"/>
    <w:aliases w:val="Texto de nota de rodapé Char Char Char Char Zchn,Texto de rodapé Char Zchn,Texto de rodapé Char Char Zchn,Fußnote Zchn,Footnote Text Char Zchn,Footnote Text Char1 Char Zchn,Footnote Text Char Char Char Zchn,Footnote Text Char2 Zchn"/>
    <w:basedOn w:val="Absatz-Standardschriftart"/>
    <w:link w:val="Funotentext"/>
    <w:uiPriority w:val="99"/>
    <w:qFormat/>
    <w:rsid w:val="00F14449"/>
    <w:rPr>
      <w:rFonts w:eastAsiaTheme="minorHAnsi"/>
      <w:sz w:val="18"/>
      <w:szCs w:val="20"/>
    </w:rPr>
  </w:style>
  <w:style w:type="character" w:styleId="Funotenzeichen">
    <w:name w:val="footnote reference"/>
    <w:aliases w:val="(Ref. de nota al pie),-E Fuﬂnotenzeichen,-E Fuûnotenzeichen,-E Fußnotenzeichen,Footnote Ref,16 Point,Superscript 6 Point,Referência de rodapé,ftref"/>
    <w:basedOn w:val="Absatz-Standardschriftart"/>
    <w:uiPriority w:val="99"/>
    <w:unhideWhenUsed/>
    <w:qFormat/>
    <w:rsid w:val="00F14449"/>
    <w:rPr>
      <w:vertAlign w:val="superscript"/>
    </w:rPr>
  </w:style>
  <w:style w:type="paragraph" w:styleId="Endnotentext">
    <w:name w:val="endnote text"/>
    <w:basedOn w:val="Standard"/>
    <w:link w:val="EndnotentextZchn"/>
    <w:uiPriority w:val="99"/>
    <w:semiHidden/>
    <w:unhideWhenUsed/>
    <w:rsid w:val="00212CD3"/>
    <w:pPr>
      <w:spacing w:line="240" w:lineRule="auto"/>
    </w:pPr>
    <w:rPr>
      <w:sz w:val="20"/>
      <w:szCs w:val="20"/>
    </w:rPr>
  </w:style>
  <w:style w:type="character" w:customStyle="1" w:styleId="EndnotentextZchn">
    <w:name w:val="Endnotentext Zchn"/>
    <w:basedOn w:val="Absatz-Standardschriftart"/>
    <w:link w:val="Endnotentext"/>
    <w:uiPriority w:val="99"/>
    <w:semiHidden/>
    <w:rsid w:val="00212CD3"/>
    <w:rPr>
      <w:rFonts w:ascii="Times New Roman" w:eastAsia="Times New Roman" w:hAnsi="Times New Roman" w:cs="Times New Roman"/>
      <w:sz w:val="20"/>
      <w:szCs w:val="20"/>
      <w:lang w:val="en-US" w:eastAsia="pt-BR"/>
    </w:rPr>
  </w:style>
  <w:style w:type="character" w:styleId="Endnotenzeichen">
    <w:name w:val="endnote reference"/>
    <w:basedOn w:val="Absatz-Standardschriftart"/>
    <w:uiPriority w:val="99"/>
    <w:semiHidden/>
    <w:unhideWhenUsed/>
    <w:rsid w:val="00212CD3"/>
    <w:rPr>
      <w:vertAlign w:val="superscript"/>
    </w:rPr>
  </w:style>
  <w:style w:type="paragraph" w:styleId="Dokumentstruktur">
    <w:name w:val="Document Map"/>
    <w:basedOn w:val="Standard"/>
    <w:link w:val="DokumentstrukturZchn"/>
    <w:uiPriority w:val="99"/>
    <w:semiHidden/>
    <w:unhideWhenUsed/>
    <w:rsid w:val="00D11CEF"/>
    <w:pPr>
      <w:spacing w:line="240" w:lineRule="auto"/>
    </w:pPr>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D11CEF"/>
    <w:rPr>
      <w:rFonts w:ascii="Lucida Grande" w:eastAsia="Times New Roman" w:hAnsi="Lucida Grande" w:cs="Lucida Grande"/>
      <w:lang w:val="en-US" w:eastAsia="pt-BR"/>
    </w:rPr>
  </w:style>
  <w:style w:type="character" w:customStyle="1" w:styleId="tgc">
    <w:name w:val="_tgc"/>
    <w:basedOn w:val="Absatz-Standardschriftart"/>
    <w:rsid w:val="00544386"/>
  </w:style>
  <w:style w:type="character" w:styleId="HTMLCode">
    <w:name w:val="HTML Code"/>
    <w:basedOn w:val="Absatz-Standardschriftart"/>
    <w:uiPriority w:val="99"/>
    <w:semiHidden/>
    <w:unhideWhenUsed/>
    <w:rsid w:val="00D951AF"/>
    <w:rPr>
      <w:rFonts w:ascii="Courier New" w:eastAsia="Times New Roman" w:hAnsi="Courier New" w:cs="Courier New"/>
      <w:sz w:val="20"/>
      <w:szCs w:val="20"/>
    </w:rPr>
  </w:style>
  <w:style w:type="table" w:styleId="Tabellenraster">
    <w:name w:val="Table Grid"/>
    <w:basedOn w:val="NormaleTabelle"/>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87380A"/>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5B341-2CFB-45B6-94E1-7D03441C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1836</Words>
  <Characters>11569</Characters>
  <Application>Microsoft Office Word</Application>
  <DocSecurity>0</DocSecurity>
  <Lines>96</Lines>
  <Paragraphs>26</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UFRJ</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Johannes Schmidt</cp:lastModifiedBy>
  <cp:revision>2</cp:revision>
  <cp:lastPrinted>2016-08-23T19:23:00Z</cp:lastPrinted>
  <dcterms:created xsi:type="dcterms:W3CDTF">2017-11-07T15:41:00Z</dcterms:created>
  <dcterms:modified xsi:type="dcterms:W3CDTF">2017-11-07T15:41:00Z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id="OpoY5KBp"/&gt;&lt;style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